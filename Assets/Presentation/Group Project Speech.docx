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0E8B" w:rsidRPr="00963F47" w:rsidRDefault="00963F47" w:rsidP="001D6491">
      <w:pPr>
        <w:pStyle w:val="IntenseQuote"/>
        <w:rPr>
          <w:rFonts w:asciiTheme="minorHAnsi" w:hAnsiTheme="minorHAnsi"/>
          <w:b/>
          <w:bCs/>
          <w:sz w:val="24"/>
          <w:szCs w:val="24"/>
          <w:rPrChange w:id="0" w:author="Kashim" w:date="2022-01-31T15:32:00Z">
            <w:rPr/>
          </w:rPrChange>
        </w:rPr>
      </w:pPr>
      <w:r w:rsidRPr="00963F47">
        <w:rPr>
          <w:rFonts w:asciiTheme="minorHAnsi" w:hAnsiTheme="minorHAnsi"/>
          <w:b/>
          <w:bCs/>
          <w:sz w:val="24"/>
          <w:szCs w:val="24"/>
          <w:rPrChange w:id="1" w:author="Kashim" w:date="2022-01-31T15:32:00Z">
            <w:rPr/>
          </w:rPrChange>
        </w:rPr>
        <w:t>Group Project Speech</w:t>
      </w:r>
    </w:p>
    <w:p w14:paraId="00000002" w14:textId="17E93A7F" w:rsidR="004D0E8B" w:rsidRPr="00963F47" w:rsidRDefault="00963F47">
      <w:pPr>
        <w:rPr>
          <w:ins w:id="2" w:author="Kashim" w:date="2022-01-31T15:31:00Z"/>
          <w:rStyle w:val="IntenseReference"/>
          <w:rFonts w:asciiTheme="minorHAnsi" w:hAnsiTheme="minorHAnsi"/>
          <w:sz w:val="24"/>
          <w:szCs w:val="24"/>
          <w:rPrChange w:id="3" w:author="Kashim" w:date="2022-01-31T15:32:00Z">
            <w:rPr>
              <w:ins w:id="4" w:author="Kashim" w:date="2022-01-31T15:31:00Z"/>
            </w:rPr>
          </w:rPrChange>
        </w:rPr>
      </w:pPr>
      <w:ins w:id="5" w:author="Kashim" w:date="2022-01-31T15:31:00Z">
        <w:r w:rsidRPr="00963F47">
          <w:rPr>
            <w:rStyle w:val="IntenseReference"/>
            <w:rFonts w:asciiTheme="minorHAnsi" w:hAnsiTheme="minorHAnsi"/>
            <w:sz w:val="24"/>
            <w:szCs w:val="24"/>
            <w:rPrChange w:id="6" w:author="Kashim" w:date="2022-01-31T15:32:00Z">
              <w:rPr/>
            </w:rPrChange>
          </w:rPr>
          <w:t>Project: Word Generator</w:t>
        </w:r>
      </w:ins>
    </w:p>
    <w:p w14:paraId="6975E4B0" w14:textId="77777777" w:rsidR="00963F47" w:rsidRPr="00963F47" w:rsidRDefault="00963F47">
      <w:pPr>
        <w:rPr>
          <w:rFonts w:asciiTheme="minorHAnsi" w:hAnsiTheme="minorHAnsi"/>
          <w:sz w:val="24"/>
          <w:szCs w:val="24"/>
          <w:rPrChange w:id="7" w:author="Kashim" w:date="2022-01-31T15:32:00Z">
            <w:rPr/>
          </w:rPrChange>
        </w:rPr>
      </w:pPr>
    </w:p>
    <w:p w14:paraId="14520B2F" w14:textId="77777777" w:rsidR="00963F47" w:rsidRPr="00963F47" w:rsidRDefault="00792F01" w:rsidP="00D8082D">
      <w:pPr>
        <w:jc w:val="both"/>
        <w:rPr>
          <w:ins w:id="8" w:author="Kashim" w:date="2022-01-31T15:28:00Z"/>
          <w:rFonts w:asciiTheme="minorHAnsi" w:hAnsiTheme="minorHAnsi"/>
          <w:sz w:val="24"/>
          <w:szCs w:val="24"/>
          <w:rPrChange w:id="9" w:author="Kashim" w:date="2022-01-31T15:32:00Z">
            <w:rPr>
              <w:ins w:id="10" w:author="Kashim" w:date="2022-01-31T15:28:00Z"/>
            </w:rPr>
          </w:rPrChange>
        </w:rPr>
      </w:pPr>
      <w:r w:rsidRPr="00963F47">
        <w:rPr>
          <w:rFonts w:asciiTheme="minorHAnsi" w:hAnsiTheme="minorHAnsi"/>
          <w:sz w:val="24"/>
          <w:szCs w:val="24"/>
          <w:rPrChange w:id="11" w:author="Kashim" w:date="2022-01-31T15:32:00Z">
            <w:rPr/>
          </w:rPrChange>
        </w:rPr>
        <w:fldChar w:fldCharType="begin"/>
      </w:r>
      <w:r w:rsidRPr="00963F47">
        <w:rPr>
          <w:rFonts w:asciiTheme="minorHAnsi" w:hAnsiTheme="minorHAnsi"/>
          <w:sz w:val="24"/>
          <w:szCs w:val="24"/>
          <w:rPrChange w:id="12" w:author="Kashim" w:date="2022-01-31T15:32:00Z">
            <w:rPr/>
          </w:rPrChange>
        </w:rPr>
        <w:instrText xml:space="preserve"> HYPERLINK "https://app.slack.com/team/U02M144KUH5" \t "_blank" </w:instrText>
      </w:r>
      <w:r w:rsidRPr="00963F47">
        <w:rPr>
          <w:rFonts w:asciiTheme="minorHAnsi" w:hAnsiTheme="minorHAnsi"/>
          <w:sz w:val="24"/>
          <w:szCs w:val="24"/>
          <w:rPrChange w:id="13" w:author="Kashim" w:date="2022-01-31T15:32:00Z">
            <w:rPr/>
          </w:rPrChange>
        </w:rPr>
        <w:fldChar w:fldCharType="separate"/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4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 xml:space="preserve">Matthew </w:t>
      </w:r>
      <w:proofErr w:type="spellStart"/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15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D'Sena</w:t>
      </w:r>
      <w:proofErr w:type="spellEnd"/>
      <w:r w:rsidRPr="00963F47">
        <w:rPr>
          <w:rFonts w:asciiTheme="minorHAnsi" w:hAnsiTheme="minorHAnsi"/>
          <w:sz w:val="24"/>
          <w:szCs w:val="24"/>
          <w:rPrChange w:id="16" w:author="Kashim" w:date="2022-01-31T15:32:00Z">
            <w:rPr/>
          </w:rPrChange>
        </w:rPr>
        <w:fldChar w:fldCharType="end"/>
      </w:r>
      <w:r w:rsidR="00963F47" w:rsidRPr="00963F47">
        <w:rPr>
          <w:rFonts w:asciiTheme="minorHAnsi" w:hAnsiTheme="minorHAnsi"/>
          <w:sz w:val="24"/>
          <w:szCs w:val="24"/>
          <w:rPrChange w:id="17" w:author="Kashim" w:date="2022-01-31T15:32:00Z">
            <w:rPr/>
          </w:rPrChange>
        </w:rPr>
        <w:t xml:space="preserve">: </w:t>
      </w:r>
    </w:p>
    <w:p w14:paraId="00000003" w14:textId="3F5AAAAA" w:rsidR="004D0E8B" w:rsidRPr="00963F47" w:rsidRDefault="00963F47">
      <w:pPr>
        <w:ind w:firstLine="851"/>
        <w:jc w:val="both"/>
        <w:rPr>
          <w:rFonts w:asciiTheme="minorHAnsi" w:hAnsiTheme="minorHAnsi"/>
          <w:sz w:val="24"/>
          <w:szCs w:val="24"/>
          <w:rPrChange w:id="18" w:author="Kashim" w:date="2022-01-31T15:32:00Z">
            <w:rPr/>
          </w:rPrChange>
        </w:rPr>
        <w:pPrChange w:id="19" w:author="Kashim" w:date="2022-01-31T15:28:00Z">
          <w:pPr/>
        </w:pPrChange>
      </w:pPr>
      <w:r w:rsidRPr="00963F47">
        <w:rPr>
          <w:rFonts w:asciiTheme="minorHAnsi" w:hAnsiTheme="minorHAnsi"/>
          <w:sz w:val="24"/>
          <w:szCs w:val="24"/>
          <w:rPrChange w:id="20" w:author="Kashim" w:date="2022-01-31T15:32:00Z">
            <w:rPr/>
          </w:rPrChange>
        </w:rPr>
        <w:t>Hi everyone, welcome to the presentation of our group project.</w:t>
      </w:r>
    </w:p>
    <w:p w14:paraId="6640D581" w14:textId="77777777" w:rsidR="00792F01" w:rsidRPr="00963F47" w:rsidRDefault="00792F01">
      <w:pPr>
        <w:jc w:val="both"/>
        <w:rPr>
          <w:rFonts w:asciiTheme="minorHAnsi" w:hAnsiTheme="minorHAnsi"/>
          <w:sz w:val="24"/>
          <w:szCs w:val="24"/>
          <w:rPrChange w:id="21" w:author="Kashim" w:date="2022-01-31T15:32:00Z">
            <w:rPr/>
          </w:rPrChange>
        </w:rPr>
        <w:pPrChange w:id="22" w:author="Kashim" w:date="2022-01-31T15:03:00Z">
          <w:pPr/>
        </w:pPrChange>
      </w:pPr>
    </w:p>
    <w:p w14:paraId="00000004" w14:textId="0791734A" w:rsidR="004D0E8B" w:rsidRPr="00963F47" w:rsidRDefault="003A229A">
      <w:pPr>
        <w:ind w:left="851"/>
        <w:jc w:val="both"/>
        <w:rPr>
          <w:rFonts w:asciiTheme="minorHAnsi" w:hAnsiTheme="minorHAnsi"/>
          <w:sz w:val="24"/>
          <w:szCs w:val="24"/>
          <w:rPrChange w:id="23" w:author="Kashim" w:date="2022-01-31T15:32:00Z">
            <w:rPr/>
          </w:rPrChange>
        </w:rPr>
        <w:pPrChange w:id="24" w:author="Kashim" w:date="2022-01-31T15:28:00Z">
          <w:pPr/>
        </w:pPrChange>
      </w:pPr>
      <w:ins w:id="25" w:author="Kashim" w:date="2022-01-31T14:57:00Z">
        <w:r w:rsidRPr="00963F47">
          <w:rPr>
            <w:rFonts w:asciiTheme="minorHAnsi" w:hAnsiTheme="minorHAnsi"/>
            <w:sz w:val="24"/>
            <w:szCs w:val="24"/>
            <w:rPrChange w:id="26" w:author="Kashim" w:date="2022-01-31T15:32:00Z">
              <w:rPr/>
            </w:rPrChange>
          </w:rPr>
          <w:t xml:space="preserve">In our team, we have </w:t>
        </w:r>
      </w:ins>
      <w:del w:id="27" w:author="Kashim" w:date="2022-01-31T14:57:00Z">
        <w:r w:rsidR="00963F47" w:rsidRPr="00963F47" w:rsidDel="003A229A">
          <w:rPr>
            <w:rFonts w:asciiTheme="minorHAnsi" w:hAnsiTheme="minorHAnsi"/>
            <w:sz w:val="24"/>
            <w:szCs w:val="24"/>
            <w:rPrChange w:id="28" w:author="Kashim" w:date="2022-01-31T15:32:00Z">
              <w:rPr/>
            </w:rPrChange>
          </w:rPr>
          <w:delText>Our</w:delText>
        </w:r>
      </w:del>
      <w:r w:rsidR="00963F47" w:rsidRPr="00963F47">
        <w:rPr>
          <w:rFonts w:asciiTheme="minorHAnsi" w:hAnsiTheme="minorHAnsi"/>
          <w:sz w:val="24"/>
          <w:szCs w:val="24"/>
          <w:rPrChange w:id="29" w:author="Kashim" w:date="2022-01-31T15:32:00Z">
            <w:rPr/>
          </w:rPrChange>
        </w:rPr>
        <w:t>Hannah, Simon, Kashim and</w:t>
      </w:r>
      <w:ins w:id="30" w:author="Kashim" w:date="2022-01-31T14:58:00Z">
        <w:r w:rsidRPr="00963F47">
          <w:rPr>
            <w:rFonts w:asciiTheme="minorHAnsi" w:hAnsiTheme="minorHAnsi"/>
            <w:sz w:val="24"/>
            <w:szCs w:val="24"/>
            <w:rPrChange w:id="31" w:author="Kashim" w:date="2022-01-31T15:32:00Z">
              <w:rPr/>
            </w:rPrChange>
          </w:rPr>
          <w:t xml:space="preserve"> I, Matthew</w:t>
        </w:r>
      </w:ins>
      <w:del w:id="32" w:author="Kashim" w:date="2022-01-31T14:58:00Z">
        <w:r w:rsidR="00963F47" w:rsidRPr="00963F47" w:rsidDel="003A229A">
          <w:rPr>
            <w:rFonts w:asciiTheme="minorHAnsi" w:hAnsiTheme="minorHAnsi"/>
            <w:sz w:val="24"/>
            <w:szCs w:val="24"/>
            <w:rPrChange w:id="33" w:author="Kashim" w:date="2022-01-31T15:32:00Z">
              <w:rPr/>
            </w:rPrChange>
          </w:rPr>
          <w:delText xml:space="preserve"> myself</w:delText>
        </w:r>
      </w:del>
      <w:r w:rsidR="00963F47" w:rsidRPr="00963F47">
        <w:rPr>
          <w:rFonts w:asciiTheme="minorHAnsi" w:hAnsiTheme="minorHAnsi"/>
          <w:sz w:val="24"/>
          <w:szCs w:val="24"/>
          <w:rPrChange w:id="34" w:author="Kashim" w:date="2022-01-31T15:32:00Z">
            <w:rPr/>
          </w:rPrChange>
        </w:rPr>
        <w:t xml:space="preserve">. </w:t>
      </w:r>
      <w:ins w:id="35" w:author="Kashim" w:date="2022-01-31T14:58:00Z">
        <w:r w:rsidRPr="00963F47">
          <w:rPr>
            <w:rFonts w:asciiTheme="minorHAnsi" w:hAnsiTheme="minorHAnsi"/>
            <w:sz w:val="24"/>
            <w:szCs w:val="24"/>
            <w:rPrChange w:id="36" w:author="Kashim" w:date="2022-01-31T15:32:00Z">
              <w:rPr/>
            </w:rPrChange>
          </w:rPr>
          <w:t xml:space="preserve">In deciding our </w:t>
        </w:r>
        <w:proofErr w:type="gramStart"/>
        <w:r w:rsidRPr="00963F47">
          <w:rPr>
            <w:rFonts w:asciiTheme="minorHAnsi" w:hAnsiTheme="minorHAnsi"/>
            <w:sz w:val="24"/>
            <w:szCs w:val="24"/>
            <w:rPrChange w:id="37" w:author="Kashim" w:date="2022-01-31T15:32:00Z">
              <w:rPr/>
            </w:rPrChange>
          </w:rPr>
          <w:t>project</w:t>
        </w:r>
        <w:proofErr w:type="gramEnd"/>
        <w:r w:rsidRPr="00963F47">
          <w:rPr>
            <w:rFonts w:asciiTheme="minorHAnsi" w:hAnsiTheme="minorHAnsi"/>
            <w:sz w:val="24"/>
            <w:szCs w:val="24"/>
            <w:rPrChange w:id="38" w:author="Kashim" w:date="2022-01-31T15:32:00Z">
              <w:rPr/>
            </w:rPrChange>
          </w:rPr>
          <w:t xml:space="preserve"> we wanted something that </w:t>
        </w:r>
      </w:ins>
      <w:ins w:id="39" w:author="Kashim" w:date="2022-01-31T14:59:00Z">
        <w:r w:rsidRPr="00963F47">
          <w:rPr>
            <w:rFonts w:asciiTheme="minorHAnsi" w:hAnsiTheme="minorHAnsi"/>
            <w:sz w:val="24"/>
            <w:szCs w:val="24"/>
            <w:rPrChange w:id="40" w:author="Kashim" w:date="2022-01-31T15:32:00Z">
              <w:rPr/>
            </w:rPrChange>
          </w:rPr>
          <w:t>will be simple, functional, engaging and productive</w:t>
        </w:r>
      </w:ins>
      <w:ins w:id="41" w:author="Kashim" w:date="2022-01-31T15:00:00Z">
        <w:r w:rsidRPr="00963F47">
          <w:rPr>
            <w:rFonts w:asciiTheme="minorHAnsi" w:hAnsiTheme="minorHAnsi"/>
            <w:sz w:val="24"/>
            <w:szCs w:val="24"/>
            <w:rPrChange w:id="42" w:author="Kashim" w:date="2022-01-31T15:32:00Z">
              <w:rPr/>
            </w:rPrChange>
          </w:rPr>
          <w:t xml:space="preserve">. </w:t>
        </w:r>
      </w:ins>
      <w:r w:rsidR="00963F47" w:rsidRPr="00963F47">
        <w:rPr>
          <w:rFonts w:asciiTheme="minorHAnsi" w:hAnsiTheme="minorHAnsi"/>
          <w:sz w:val="24"/>
          <w:szCs w:val="24"/>
          <w:rPrChange w:id="43" w:author="Kashim" w:date="2022-01-31T15:32:00Z">
            <w:rPr/>
          </w:rPrChange>
        </w:rPr>
        <w:t xml:space="preserve">We decided our project was going to be a </w:t>
      </w:r>
      <w:del w:id="44" w:author="Kashim" w:date="2022-01-31T15:00:00Z">
        <w:r w:rsidR="00963F47" w:rsidRPr="00963F47" w:rsidDel="003A229A">
          <w:rPr>
            <w:rFonts w:asciiTheme="minorHAnsi" w:hAnsiTheme="minorHAnsi"/>
            <w:sz w:val="24"/>
            <w:szCs w:val="24"/>
            <w:rPrChange w:id="45" w:author="Kashim" w:date="2022-01-31T15:32:00Z">
              <w:rPr/>
            </w:rPrChange>
          </w:rPr>
          <w:delText>random word guessing game</w:delText>
        </w:r>
      </w:del>
      <w:ins w:id="46" w:author="Kashim" w:date="2022-01-31T15:00:00Z">
        <w:r w:rsidRPr="00963F47">
          <w:rPr>
            <w:rFonts w:asciiTheme="minorHAnsi" w:hAnsiTheme="minorHAnsi"/>
            <w:sz w:val="24"/>
            <w:szCs w:val="24"/>
            <w:rPrChange w:id="47" w:author="Kashim" w:date="2022-01-31T15:32:00Z">
              <w:rPr/>
            </w:rPrChange>
          </w:rPr>
          <w:t>word generator</w:t>
        </w:r>
      </w:ins>
      <w:r w:rsidR="00963F47" w:rsidRPr="00963F47">
        <w:rPr>
          <w:rFonts w:asciiTheme="minorHAnsi" w:hAnsiTheme="minorHAnsi"/>
          <w:sz w:val="24"/>
          <w:szCs w:val="24"/>
          <w:rPrChange w:id="48" w:author="Kashim" w:date="2022-01-31T15:32:00Z">
            <w:rPr/>
          </w:rPrChange>
        </w:rPr>
        <w:t xml:space="preserve"> using the </w:t>
      </w:r>
      <w:proofErr w:type="spellStart"/>
      <w:r w:rsidR="00963F47" w:rsidRPr="00963F47">
        <w:rPr>
          <w:rFonts w:asciiTheme="minorHAnsi" w:hAnsiTheme="minorHAnsi"/>
          <w:sz w:val="24"/>
          <w:szCs w:val="24"/>
          <w:rPrChange w:id="49" w:author="Kashim" w:date="2022-01-31T15:32:00Z">
            <w:rPr/>
          </w:rPrChange>
        </w:rPr>
        <w:t>wordsAPI</w:t>
      </w:r>
      <w:proofErr w:type="spellEnd"/>
      <w:r w:rsidR="00963F47" w:rsidRPr="00963F47">
        <w:rPr>
          <w:rFonts w:asciiTheme="minorHAnsi" w:hAnsiTheme="minorHAnsi"/>
          <w:sz w:val="24"/>
          <w:szCs w:val="24"/>
          <w:rPrChange w:id="50" w:author="Kashim" w:date="2022-01-31T15:32:00Z">
            <w:rPr/>
          </w:rPrChange>
        </w:rPr>
        <w:t xml:space="preserve"> &amp; </w:t>
      </w:r>
      <w:proofErr w:type="spellStart"/>
      <w:r w:rsidR="00963F47" w:rsidRPr="00963F47">
        <w:rPr>
          <w:rFonts w:asciiTheme="minorHAnsi" w:hAnsiTheme="minorHAnsi"/>
          <w:sz w:val="24"/>
          <w:szCs w:val="24"/>
          <w:rPrChange w:id="51" w:author="Kashim" w:date="2022-01-31T15:32:00Z">
            <w:rPr/>
          </w:rPrChange>
        </w:rPr>
        <w:t>SpotifyAPI</w:t>
      </w:r>
      <w:proofErr w:type="spellEnd"/>
      <w:ins w:id="52" w:author="Kashim" w:date="2022-01-31T15:00:00Z">
        <w:r w:rsidRPr="00963F47">
          <w:rPr>
            <w:rFonts w:asciiTheme="minorHAnsi" w:hAnsiTheme="minorHAnsi"/>
            <w:sz w:val="24"/>
            <w:szCs w:val="24"/>
            <w:rPrChange w:id="53" w:author="Kashim" w:date="2022-01-31T15:32:00Z">
              <w:rPr/>
            </w:rPrChange>
          </w:rPr>
          <w:t xml:space="preserve">. </w:t>
        </w:r>
      </w:ins>
      <w:r w:rsidR="00963F47" w:rsidRPr="00963F47">
        <w:rPr>
          <w:rFonts w:asciiTheme="minorHAnsi" w:hAnsiTheme="minorHAnsi"/>
          <w:sz w:val="24"/>
          <w:szCs w:val="24"/>
          <w:rPrChange w:id="54" w:author="Kashim" w:date="2022-01-31T15:32:00Z">
            <w:rPr/>
          </w:rPrChange>
        </w:rPr>
        <w:t xml:space="preserve"> </w:t>
      </w:r>
      <w:del w:id="55" w:author="Kashim" w:date="2022-01-31T15:00:00Z">
        <w:r w:rsidR="00963F47" w:rsidRPr="00963F47" w:rsidDel="003A229A">
          <w:rPr>
            <w:rFonts w:asciiTheme="minorHAnsi" w:hAnsiTheme="minorHAnsi"/>
            <w:sz w:val="24"/>
            <w:szCs w:val="24"/>
            <w:rPrChange w:id="56" w:author="Kashim" w:date="2022-01-31T15:32:00Z">
              <w:rPr/>
            </w:rPrChange>
          </w:rPr>
          <w:delText>so the listener could listen to music whilst playing a game</w:delText>
        </w:r>
      </w:del>
      <w:ins w:id="57" w:author="Kashim" w:date="2022-01-31T15:00:00Z">
        <w:r w:rsidRPr="00963F47">
          <w:rPr>
            <w:rFonts w:asciiTheme="minorHAnsi" w:hAnsiTheme="minorHAnsi"/>
            <w:sz w:val="24"/>
            <w:szCs w:val="24"/>
            <w:rPrChange w:id="58" w:author="Kashim" w:date="2022-01-31T15:32:00Z">
              <w:rPr/>
            </w:rPrChange>
          </w:rPr>
          <w:t>The project allows users learn new words, their meaning w</w:t>
        </w:r>
      </w:ins>
      <w:ins w:id="59" w:author="Kashim" w:date="2022-01-31T15:01:00Z">
        <w:r w:rsidRPr="00963F47">
          <w:rPr>
            <w:rFonts w:asciiTheme="minorHAnsi" w:hAnsiTheme="minorHAnsi"/>
            <w:sz w:val="24"/>
            <w:szCs w:val="24"/>
            <w:rPrChange w:id="60" w:author="Kashim" w:date="2022-01-31T15:32:00Z">
              <w:rPr/>
            </w:rPrChange>
          </w:rPr>
          <w:t xml:space="preserve">hile listening to music. </w:t>
        </w:r>
      </w:ins>
    </w:p>
    <w:p w14:paraId="00000005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61" w:author="Kashim" w:date="2022-01-31T15:32:00Z">
            <w:rPr/>
          </w:rPrChange>
        </w:rPr>
        <w:pPrChange w:id="62" w:author="Kashim" w:date="2022-01-31T15:03:00Z">
          <w:pPr/>
        </w:pPrChange>
      </w:pPr>
    </w:p>
    <w:p w14:paraId="0CC65470" w14:textId="77777777" w:rsidR="00963F47" w:rsidRPr="00963F47" w:rsidRDefault="003A229A" w:rsidP="00D8082D">
      <w:pPr>
        <w:jc w:val="both"/>
        <w:rPr>
          <w:ins w:id="63" w:author="Kashim" w:date="2022-01-31T15:28:00Z"/>
          <w:rFonts w:asciiTheme="minorHAnsi" w:hAnsiTheme="minorHAnsi"/>
          <w:sz w:val="24"/>
          <w:szCs w:val="24"/>
          <w:rPrChange w:id="64" w:author="Kashim" w:date="2022-01-31T15:32:00Z">
            <w:rPr>
              <w:ins w:id="65" w:author="Kashim" w:date="2022-01-31T15:28:00Z"/>
            </w:rPr>
          </w:rPrChange>
        </w:rPr>
      </w:pPr>
      <w:ins w:id="66" w:author="Kashim" w:date="2022-01-31T14:57:00Z"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67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begin"/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68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instrText xml:space="preserve"> HYPERLINK "https://app.slack.com/team/U02P047JTR6" \t "_blank" </w:instrTex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69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70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Hannah Peterson</w: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71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end"/>
        </w:r>
        <w:r w:rsidRPr="00963F47">
          <w:rPr>
            <w:rFonts w:asciiTheme="minorHAnsi" w:hAnsiTheme="minorHAnsi"/>
            <w:color w:val="1D1C1D"/>
            <w:sz w:val="24"/>
            <w:szCs w:val="24"/>
            <w:shd w:val="clear" w:color="auto" w:fill="F8F8F8"/>
            <w:rPrChange w:id="72" w:author="Kashim" w:date="2022-01-31T15:32:00Z">
              <w:rPr>
                <w:color w:val="1D1C1D"/>
                <w:sz w:val="23"/>
                <w:szCs w:val="23"/>
                <w:shd w:val="clear" w:color="auto" w:fill="F8F8F8"/>
              </w:rPr>
            </w:rPrChange>
          </w:rPr>
          <w:t> </w:t>
        </w:r>
      </w:ins>
      <w:del w:id="73" w:author="Kashim" w:date="2022-01-31T14:57:00Z">
        <w:r w:rsidR="00963F47" w:rsidRPr="00963F47" w:rsidDel="003A229A">
          <w:rPr>
            <w:rFonts w:asciiTheme="minorHAnsi" w:hAnsiTheme="minorHAnsi"/>
            <w:sz w:val="24"/>
            <w:szCs w:val="24"/>
            <w:rPrChange w:id="74" w:author="Kashim" w:date="2022-01-31T15:32:00Z">
              <w:rPr/>
            </w:rPrChange>
          </w:rPr>
          <w:delText>Hann</w:delText>
        </w:r>
      </w:del>
      <w:ins w:id="75" w:author="Kashim" w:date="2022-01-31T15:01:00Z">
        <w:r w:rsidRPr="00963F47">
          <w:rPr>
            <w:rFonts w:asciiTheme="minorHAnsi" w:hAnsiTheme="minorHAnsi"/>
            <w:sz w:val="24"/>
            <w:szCs w:val="24"/>
            <w:rPrChange w:id="76" w:author="Kashim" w:date="2022-01-31T15:32:00Z">
              <w:rPr/>
            </w:rPrChange>
          </w:rPr>
          <w:t xml:space="preserve">: </w:t>
        </w:r>
      </w:ins>
    </w:p>
    <w:p w14:paraId="00000006" w14:textId="48C6C6D2" w:rsidR="004D0E8B" w:rsidRPr="00963F47" w:rsidRDefault="003A229A">
      <w:pPr>
        <w:ind w:left="851"/>
        <w:jc w:val="both"/>
        <w:rPr>
          <w:rFonts w:asciiTheme="minorHAnsi" w:hAnsiTheme="minorHAnsi"/>
          <w:sz w:val="24"/>
          <w:szCs w:val="24"/>
          <w:rPrChange w:id="77" w:author="Kashim" w:date="2022-01-31T15:32:00Z">
            <w:rPr/>
          </w:rPrChange>
        </w:rPr>
        <w:pPrChange w:id="78" w:author="Kashim" w:date="2022-01-31T15:28:00Z">
          <w:pPr/>
        </w:pPrChange>
      </w:pPr>
      <w:ins w:id="79" w:author="Kashim" w:date="2022-01-31T15:01:00Z">
        <w:r w:rsidRPr="00963F47">
          <w:rPr>
            <w:rFonts w:asciiTheme="minorHAnsi" w:hAnsiTheme="minorHAnsi"/>
            <w:sz w:val="24"/>
            <w:szCs w:val="24"/>
            <w:rPrChange w:id="80" w:author="Kashim" w:date="2022-01-31T15:32:00Z">
              <w:rPr/>
            </w:rPrChange>
          </w:rPr>
          <w:t xml:space="preserve">The project has to be easily accessible, simple user interface </w:t>
        </w:r>
        <w:r w:rsidR="00D8082D" w:rsidRPr="00963F47">
          <w:rPr>
            <w:rFonts w:asciiTheme="minorHAnsi" w:hAnsiTheme="minorHAnsi"/>
            <w:sz w:val="24"/>
            <w:szCs w:val="24"/>
            <w:rPrChange w:id="81" w:author="Kashim" w:date="2022-01-31T15:32:00Z">
              <w:rPr/>
            </w:rPrChange>
          </w:rPr>
          <w:t>for users of diverse bac</w:t>
        </w:r>
      </w:ins>
      <w:ins w:id="82" w:author="Kashim" w:date="2022-01-31T15:02:00Z">
        <w:r w:rsidR="00D8082D" w:rsidRPr="00963F47">
          <w:rPr>
            <w:rFonts w:asciiTheme="minorHAnsi" w:hAnsiTheme="minorHAnsi"/>
            <w:sz w:val="24"/>
            <w:szCs w:val="24"/>
            <w:rPrChange w:id="83" w:author="Kashim" w:date="2022-01-31T15:32:00Z">
              <w:rPr/>
            </w:rPrChange>
          </w:rPr>
          <w:t xml:space="preserve">kground and literacy levels to interact. It also provides the ability to build a directory of </w:t>
        </w:r>
      </w:ins>
      <w:ins w:id="84" w:author="Kashim" w:date="2022-01-31T15:03:00Z">
        <w:r w:rsidR="00D8082D" w:rsidRPr="00963F47">
          <w:rPr>
            <w:rFonts w:asciiTheme="minorHAnsi" w:hAnsiTheme="minorHAnsi"/>
            <w:sz w:val="24"/>
            <w:szCs w:val="24"/>
            <w:rPrChange w:id="85" w:author="Kashim" w:date="2022-01-31T15:32:00Z">
              <w:rPr/>
            </w:rPrChange>
          </w:rPr>
          <w:t>favorite words which can be assessed later</w:t>
        </w:r>
      </w:ins>
      <w:del w:id="86" w:author="Kashim" w:date="2022-01-31T14:57:00Z">
        <w:r w:rsidR="00963F47" w:rsidRPr="00963F47" w:rsidDel="003A229A">
          <w:rPr>
            <w:rFonts w:asciiTheme="minorHAnsi" w:hAnsiTheme="minorHAnsi"/>
            <w:sz w:val="24"/>
            <w:szCs w:val="24"/>
            <w:rPrChange w:id="87" w:author="Kashim" w:date="2022-01-31T15:32:00Z">
              <w:rPr/>
            </w:rPrChange>
          </w:rPr>
          <w:delText>ah</w:delText>
        </w:r>
      </w:del>
      <w:del w:id="88" w:author="Kashim" w:date="2022-01-31T15:01:00Z">
        <w:r w:rsidR="00963F47" w:rsidRPr="00963F47" w:rsidDel="003A229A">
          <w:rPr>
            <w:rFonts w:asciiTheme="minorHAnsi" w:hAnsiTheme="minorHAnsi"/>
            <w:sz w:val="24"/>
            <w:szCs w:val="24"/>
            <w:rPrChange w:id="89" w:author="Kashim" w:date="2022-01-31T15:32:00Z">
              <w:rPr/>
            </w:rPrChange>
          </w:rPr>
          <w:delText>: Our idea was for the user to guess random words based on a definition that is provided whilst listening to a playlist from spotify</w:delText>
        </w:r>
      </w:del>
    </w:p>
    <w:p w14:paraId="00000007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90" w:author="Kashim" w:date="2022-01-31T15:32:00Z">
            <w:rPr/>
          </w:rPrChange>
        </w:rPr>
        <w:pPrChange w:id="91" w:author="Kashim" w:date="2022-01-31T15:03:00Z">
          <w:pPr/>
        </w:pPrChange>
      </w:pPr>
    </w:p>
    <w:p w14:paraId="4D2F7CBA" w14:textId="77777777" w:rsidR="00963F47" w:rsidRPr="00963F47" w:rsidRDefault="00792F01" w:rsidP="00D8082D">
      <w:pPr>
        <w:jc w:val="both"/>
        <w:rPr>
          <w:ins w:id="92" w:author="Kashim" w:date="2022-01-31T15:29:00Z"/>
          <w:rFonts w:asciiTheme="minorHAnsi" w:hAnsiTheme="minorHAnsi"/>
          <w:sz w:val="24"/>
          <w:szCs w:val="24"/>
          <w:rPrChange w:id="93" w:author="Kashim" w:date="2022-01-31T15:32:00Z">
            <w:rPr>
              <w:ins w:id="94" w:author="Kashim" w:date="2022-01-31T15:29:00Z"/>
            </w:rPr>
          </w:rPrChange>
        </w:rPr>
      </w:pPr>
      <w:r w:rsidRPr="00963F47">
        <w:rPr>
          <w:rFonts w:asciiTheme="minorHAnsi" w:hAnsiTheme="minorHAnsi"/>
          <w:sz w:val="24"/>
          <w:szCs w:val="24"/>
          <w:rPrChange w:id="95" w:author="Kashim" w:date="2022-01-31T15:32:00Z">
            <w:rPr/>
          </w:rPrChange>
        </w:rPr>
        <w:fldChar w:fldCharType="begin"/>
      </w:r>
      <w:r w:rsidRPr="00963F47">
        <w:rPr>
          <w:rFonts w:asciiTheme="minorHAnsi" w:hAnsiTheme="minorHAnsi"/>
          <w:sz w:val="24"/>
          <w:szCs w:val="24"/>
          <w:rPrChange w:id="96" w:author="Kashim" w:date="2022-01-31T15:32:00Z">
            <w:rPr/>
          </w:rPrChange>
        </w:rPr>
        <w:instrText xml:space="preserve"> HYPERLINK "https://app.slack.com/team/U02MJ1808JG" \t "_blank" </w:instrText>
      </w:r>
      <w:r w:rsidRPr="00963F47">
        <w:rPr>
          <w:rFonts w:asciiTheme="minorHAnsi" w:hAnsiTheme="minorHAnsi"/>
          <w:sz w:val="24"/>
          <w:szCs w:val="24"/>
          <w:rPrChange w:id="97" w:author="Kashim" w:date="2022-01-31T15:32:00Z">
            <w:rPr/>
          </w:rPrChange>
        </w:rPr>
        <w:fldChar w:fldCharType="separate"/>
      </w:r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98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Simon Dobson</w:t>
      </w:r>
      <w:r w:rsidRPr="00963F47">
        <w:rPr>
          <w:rFonts w:asciiTheme="minorHAnsi" w:hAnsiTheme="minorHAnsi"/>
          <w:sz w:val="24"/>
          <w:szCs w:val="24"/>
          <w:rPrChange w:id="99" w:author="Kashim" w:date="2022-01-31T15:32:00Z">
            <w:rPr/>
          </w:rPrChange>
        </w:rPr>
        <w:fldChar w:fldCharType="end"/>
      </w:r>
      <w:r w:rsidR="00963F47" w:rsidRPr="00963F47">
        <w:rPr>
          <w:rFonts w:asciiTheme="minorHAnsi" w:hAnsiTheme="minorHAnsi"/>
          <w:sz w:val="24"/>
          <w:szCs w:val="24"/>
          <w:rPrChange w:id="100" w:author="Kashim" w:date="2022-01-31T15:32:00Z">
            <w:rPr/>
          </w:rPrChange>
        </w:rPr>
        <w:t xml:space="preserve">: </w:t>
      </w:r>
    </w:p>
    <w:p w14:paraId="00000008" w14:textId="3858A890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101" w:author="Kashim" w:date="2022-01-31T15:32:00Z">
            <w:rPr/>
          </w:rPrChange>
        </w:rPr>
        <w:pPrChange w:id="102" w:author="Kashim" w:date="2022-01-31T15:29:00Z">
          <w:pPr/>
        </w:pPrChange>
      </w:pPr>
      <w:del w:id="103" w:author="Simon Dobson" w:date="2022-01-31T16:36:00Z">
        <w:r w:rsidRPr="00963F47" w:rsidDel="00B227D8">
          <w:rPr>
            <w:rFonts w:asciiTheme="minorHAnsi" w:hAnsiTheme="minorHAnsi"/>
            <w:sz w:val="24"/>
            <w:szCs w:val="24"/>
            <w:rPrChange w:id="104" w:author="Kashim" w:date="2022-01-31T15:32:00Z">
              <w:rPr/>
            </w:rPrChange>
          </w:rPr>
          <w:delText>The reason we chose this is because</w:delText>
        </w:r>
      </w:del>
      <w:ins w:id="105" w:author="Simon Dobson" w:date="2022-01-31T16:36:00Z">
        <w:r w:rsidR="00B227D8">
          <w:rPr>
            <w:rFonts w:asciiTheme="minorHAnsi" w:hAnsiTheme="minorHAnsi"/>
            <w:sz w:val="24"/>
            <w:szCs w:val="24"/>
          </w:rPr>
          <w:t xml:space="preserve">We chose this </w:t>
        </w:r>
      </w:ins>
      <w:ins w:id="106" w:author="Simon Dobson" w:date="2022-01-31T16:37:00Z">
        <w:r w:rsidR="00B227D8">
          <w:rPr>
            <w:rFonts w:asciiTheme="minorHAnsi" w:hAnsiTheme="minorHAnsi"/>
            <w:sz w:val="24"/>
            <w:szCs w:val="24"/>
          </w:rPr>
          <w:t>concept as</w:t>
        </w:r>
      </w:ins>
      <w:r w:rsidRPr="00963F47">
        <w:rPr>
          <w:rFonts w:asciiTheme="minorHAnsi" w:hAnsiTheme="minorHAnsi"/>
          <w:sz w:val="24"/>
          <w:szCs w:val="24"/>
          <w:rPrChange w:id="107" w:author="Kashim" w:date="2022-01-31T15:32:00Z">
            <w:rPr/>
          </w:rPrChange>
        </w:rPr>
        <w:t xml:space="preserve"> we are all</w:t>
      </w:r>
      <w:del w:id="108" w:author="Simon Dobson" w:date="2022-01-31T16:37:00Z">
        <w:r w:rsidRPr="00963F47" w:rsidDel="00B227D8">
          <w:rPr>
            <w:rFonts w:asciiTheme="minorHAnsi" w:hAnsiTheme="minorHAnsi"/>
            <w:sz w:val="24"/>
            <w:szCs w:val="24"/>
            <w:rPrChange w:id="109" w:author="Kashim" w:date="2022-01-31T15:32:00Z">
              <w:rPr/>
            </w:rPrChange>
          </w:rPr>
          <w:delText xml:space="preserve"> massive</w:delText>
        </w:r>
      </w:del>
      <w:r w:rsidRPr="00963F47">
        <w:rPr>
          <w:rFonts w:asciiTheme="minorHAnsi" w:hAnsiTheme="minorHAnsi"/>
          <w:sz w:val="24"/>
          <w:szCs w:val="24"/>
          <w:rPrChange w:id="110" w:author="Kashim" w:date="2022-01-31T15:32:00Z">
            <w:rPr/>
          </w:rPrChange>
        </w:rPr>
        <w:t xml:space="preserve"> fans of guessing games and </w:t>
      </w:r>
      <w:del w:id="111" w:author="Simon Dobson" w:date="2022-01-31T16:37:00Z">
        <w:r w:rsidRPr="00963F47" w:rsidDel="00B227D8">
          <w:rPr>
            <w:rFonts w:asciiTheme="minorHAnsi" w:hAnsiTheme="minorHAnsi"/>
            <w:sz w:val="24"/>
            <w:szCs w:val="24"/>
            <w:rPrChange w:id="112" w:author="Kashim" w:date="2022-01-31T15:32:00Z">
              <w:rPr/>
            </w:rPrChange>
          </w:rPr>
          <w:delText>solving words</w:delText>
        </w:r>
      </w:del>
      <w:ins w:id="113" w:author="Simon Dobson" w:date="2022-01-31T16:37:00Z">
        <w:r w:rsidR="00B227D8">
          <w:rPr>
            <w:rFonts w:asciiTheme="minorHAnsi" w:hAnsiTheme="minorHAnsi"/>
            <w:sz w:val="24"/>
            <w:szCs w:val="24"/>
          </w:rPr>
          <w:t>word puzzles.</w:t>
        </w:r>
      </w:ins>
      <w:r w:rsidRPr="00963F47">
        <w:rPr>
          <w:rFonts w:asciiTheme="minorHAnsi" w:hAnsiTheme="minorHAnsi"/>
          <w:sz w:val="24"/>
          <w:szCs w:val="24"/>
          <w:rPrChange w:id="114" w:author="Kashim" w:date="2022-01-31T15:32:00Z">
            <w:rPr/>
          </w:rPrChange>
        </w:rPr>
        <w:t xml:space="preserve"> </w:t>
      </w:r>
      <w:ins w:id="115" w:author="Simon Dobson" w:date="2022-01-31T16:37:00Z">
        <w:r w:rsidR="00B227D8">
          <w:rPr>
            <w:rFonts w:asciiTheme="minorHAnsi" w:hAnsiTheme="minorHAnsi"/>
            <w:sz w:val="24"/>
            <w:szCs w:val="24"/>
          </w:rPr>
          <w:t>Our</w:t>
        </w:r>
      </w:ins>
      <w:ins w:id="116" w:author="Kashim" w:date="2022-01-31T15:03:00Z">
        <w:del w:id="117" w:author="Simon Dobson" w:date="2022-01-31T16:37:00Z">
          <w:r w:rsidR="00D8082D" w:rsidRPr="00963F47" w:rsidDel="00B227D8">
            <w:rPr>
              <w:rFonts w:asciiTheme="minorHAnsi" w:hAnsiTheme="minorHAnsi"/>
              <w:sz w:val="24"/>
              <w:szCs w:val="24"/>
              <w:rPrChange w:id="118" w:author="Kashim" w:date="2022-01-31T15:32:00Z">
                <w:rPr/>
              </w:rPrChange>
            </w:rPr>
            <w:delText>The</w:delText>
          </w:r>
        </w:del>
        <w:r w:rsidR="00D8082D" w:rsidRPr="00963F47">
          <w:rPr>
            <w:rFonts w:asciiTheme="minorHAnsi" w:hAnsiTheme="minorHAnsi"/>
            <w:sz w:val="24"/>
            <w:szCs w:val="24"/>
            <w:rPrChange w:id="119" w:author="Kashim" w:date="2022-01-31T15:32:00Z">
              <w:rPr/>
            </w:rPrChange>
          </w:rPr>
          <w:t xml:space="preserve"> team members have</w:t>
        </w:r>
      </w:ins>
      <w:ins w:id="120" w:author="Kashim" w:date="2022-01-31T15:05:00Z">
        <w:r w:rsidR="00D8082D" w:rsidRPr="00963F47">
          <w:rPr>
            <w:rFonts w:asciiTheme="minorHAnsi" w:hAnsiTheme="minorHAnsi"/>
            <w:sz w:val="24"/>
            <w:szCs w:val="24"/>
            <w:rPrChange w:id="121" w:author="Kashim" w:date="2022-01-31T15:32:00Z">
              <w:rPr/>
            </w:rPrChange>
          </w:rPr>
          <w:t xml:space="preserve"> been</w:t>
        </w:r>
      </w:ins>
      <w:ins w:id="122" w:author="Kashim" w:date="2022-01-31T15:03:00Z">
        <w:r w:rsidR="00D8082D" w:rsidRPr="00963F47">
          <w:rPr>
            <w:rFonts w:asciiTheme="minorHAnsi" w:hAnsiTheme="minorHAnsi"/>
            <w:sz w:val="24"/>
            <w:szCs w:val="24"/>
            <w:rPrChange w:id="123" w:author="Kashim" w:date="2022-01-31T15:32:00Z">
              <w:rPr/>
            </w:rPrChange>
          </w:rPr>
          <w:t xml:space="preserve"> playi</w:t>
        </w:r>
      </w:ins>
      <w:ins w:id="124" w:author="Kashim" w:date="2022-01-31T15:04:00Z">
        <w:r w:rsidR="00D8082D" w:rsidRPr="00963F47">
          <w:rPr>
            <w:rFonts w:asciiTheme="minorHAnsi" w:hAnsiTheme="minorHAnsi"/>
            <w:sz w:val="24"/>
            <w:szCs w:val="24"/>
            <w:rPrChange w:id="125" w:author="Kashim" w:date="2022-01-31T15:32:00Z">
              <w:rPr/>
            </w:rPrChange>
          </w:rPr>
          <w:t xml:space="preserve">ng wordle, another </w:t>
        </w:r>
        <w:del w:id="126" w:author="Simon Dobson" w:date="2022-01-31T16:45:00Z">
          <w:r w:rsidR="00D8082D" w:rsidRPr="00963F47" w:rsidDel="006419B5">
            <w:rPr>
              <w:rFonts w:asciiTheme="minorHAnsi" w:hAnsiTheme="minorHAnsi"/>
              <w:sz w:val="24"/>
              <w:szCs w:val="24"/>
              <w:rPrChange w:id="127" w:author="Kashim" w:date="2022-01-31T15:32:00Z">
                <w:rPr/>
              </w:rPrChange>
            </w:rPr>
            <w:delText>word based</w:delText>
          </w:r>
        </w:del>
      </w:ins>
      <w:ins w:id="128" w:author="Simon Dobson" w:date="2022-01-31T16:45:00Z">
        <w:r w:rsidR="006419B5" w:rsidRPr="006419B5">
          <w:rPr>
            <w:rFonts w:asciiTheme="minorHAnsi" w:hAnsiTheme="minorHAnsi"/>
            <w:sz w:val="24"/>
            <w:szCs w:val="24"/>
          </w:rPr>
          <w:t>word-based</w:t>
        </w:r>
      </w:ins>
      <w:ins w:id="129" w:author="Kashim" w:date="2022-01-31T15:04:00Z">
        <w:r w:rsidR="00D8082D" w:rsidRPr="00963F47">
          <w:rPr>
            <w:rFonts w:asciiTheme="minorHAnsi" w:hAnsiTheme="minorHAnsi"/>
            <w:sz w:val="24"/>
            <w:szCs w:val="24"/>
            <w:rPrChange w:id="130" w:author="Kashim" w:date="2022-01-31T15:32:00Z">
              <w:rPr/>
            </w:rPrChange>
          </w:rPr>
          <w:t xml:space="preserve"> project. From this we have </w:t>
        </w:r>
      </w:ins>
      <w:ins w:id="131" w:author="Kashim" w:date="2022-01-31T15:05:00Z">
        <w:r w:rsidR="00D8082D" w:rsidRPr="00963F47">
          <w:rPr>
            <w:rFonts w:asciiTheme="minorHAnsi" w:hAnsiTheme="minorHAnsi"/>
            <w:sz w:val="24"/>
            <w:szCs w:val="24"/>
            <w:rPrChange w:id="132" w:author="Kashim" w:date="2022-01-31T15:32:00Z">
              <w:rPr/>
            </w:rPrChange>
          </w:rPr>
          <w:t xml:space="preserve">become more </w:t>
        </w:r>
        <w:del w:id="133" w:author="Simon Dobson" w:date="2022-01-31T16:49:00Z">
          <w:r w:rsidR="00D8082D" w:rsidRPr="00963F47" w:rsidDel="00925C95">
            <w:rPr>
              <w:rFonts w:asciiTheme="minorHAnsi" w:hAnsiTheme="minorHAnsi"/>
              <w:sz w:val="24"/>
              <w:szCs w:val="24"/>
              <w:rPrChange w:id="134" w:author="Kashim" w:date="2022-01-31T15:32:00Z">
                <w:rPr/>
              </w:rPrChange>
            </w:rPr>
            <w:delText xml:space="preserve">engaged and </w:delText>
          </w:r>
        </w:del>
        <w:r w:rsidR="00D8082D" w:rsidRPr="00963F47">
          <w:rPr>
            <w:rFonts w:asciiTheme="minorHAnsi" w:hAnsiTheme="minorHAnsi"/>
            <w:sz w:val="24"/>
            <w:szCs w:val="24"/>
            <w:rPrChange w:id="135" w:author="Kashim" w:date="2022-01-31T15:32:00Z">
              <w:rPr/>
            </w:rPrChange>
          </w:rPr>
          <w:t>interactive as a group</w:t>
        </w:r>
      </w:ins>
      <w:ins w:id="136" w:author="Simon Dobson" w:date="2022-01-31T16:50:00Z">
        <w:r w:rsidR="00925C95">
          <w:rPr>
            <w:rFonts w:asciiTheme="minorHAnsi" w:hAnsiTheme="minorHAnsi"/>
            <w:sz w:val="24"/>
            <w:szCs w:val="24"/>
          </w:rPr>
          <w:t xml:space="preserve"> </w:t>
        </w:r>
      </w:ins>
      <w:ins w:id="137" w:author="Kashim" w:date="2022-01-31T15:05:00Z">
        <w:del w:id="138" w:author="Simon Dobson" w:date="2022-01-31T16:50:00Z">
          <w:r w:rsidR="00D8082D" w:rsidRPr="00963F47" w:rsidDel="00925C95">
            <w:rPr>
              <w:rFonts w:asciiTheme="minorHAnsi" w:hAnsiTheme="minorHAnsi"/>
              <w:sz w:val="24"/>
              <w:szCs w:val="24"/>
              <w:rPrChange w:id="139" w:author="Kashim" w:date="2022-01-31T15:32:00Z">
                <w:rPr/>
              </w:rPrChange>
            </w:rPr>
            <w:delText xml:space="preserve">, </w:delText>
          </w:r>
        </w:del>
        <w:del w:id="140" w:author="Simon Dobson" w:date="2022-01-31T16:38:00Z">
          <w:r w:rsidR="00D8082D" w:rsidRPr="00963F47" w:rsidDel="00B227D8">
            <w:rPr>
              <w:rFonts w:asciiTheme="minorHAnsi" w:hAnsiTheme="minorHAnsi"/>
              <w:sz w:val="24"/>
              <w:szCs w:val="24"/>
              <w:rPrChange w:id="141" w:author="Kashim" w:date="2022-01-31T15:32:00Z">
                <w:rPr/>
              </w:rPrChange>
            </w:rPr>
            <w:delText>learnt about each other</w:delText>
          </w:r>
        </w:del>
      </w:ins>
      <w:ins w:id="142" w:author="Simon Dobson" w:date="2022-01-31T16:38:00Z">
        <w:r w:rsidR="00B227D8">
          <w:rPr>
            <w:rFonts w:asciiTheme="minorHAnsi" w:hAnsiTheme="minorHAnsi"/>
            <w:sz w:val="24"/>
            <w:szCs w:val="24"/>
          </w:rPr>
          <w:t>while learning about one</w:t>
        </w:r>
      </w:ins>
      <w:ins w:id="143" w:author="Simon Dobson" w:date="2022-01-31T16:39:00Z">
        <w:r w:rsidR="00B227D8">
          <w:rPr>
            <w:rFonts w:asciiTheme="minorHAnsi" w:hAnsiTheme="minorHAnsi"/>
            <w:sz w:val="24"/>
            <w:szCs w:val="24"/>
          </w:rPr>
          <w:t xml:space="preserve"> </w:t>
        </w:r>
      </w:ins>
      <w:ins w:id="144" w:author="Simon Dobson" w:date="2022-01-31T16:38:00Z">
        <w:r w:rsidR="00B227D8">
          <w:rPr>
            <w:rFonts w:asciiTheme="minorHAnsi" w:hAnsiTheme="minorHAnsi"/>
            <w:sz w:val="24"/>
            <w:szCs w:val="24"/>
          </w:rPr>
          <w:t>a</w:t>
        </w:r>
      </w:ins>
      <w:ins w:id="145" w:author="Simon Dobson" w:date="2022-01-31T16:39:00Z">
        <w:r w:rsidR="00B227D8">
          <w:rPr>
            <w:rFonts w:asciiTheme="minorHAnsi" w:hAnsiTheme="minorHAnsi"/>
            <w:sz w:val="24"/>
            <w:szCs w:val="24"/>
          </w:rPr>
          <w:t>nother</w:t>
        </w:r>
      </w:ins>
      <w:ins w:id="146" w:author="Kashim" w:date="2022-01-31T15:05:00Z">
        <w:r w:rsidR="00D8082D" w:rsidRPr="00963F47">
          <w:rPr>
            <w:rFonts w:asciiTheme="minorHAnsi" w:hAnsiTheme="minorHAnsi"/>
            <w:sz w:val="24"/>
            <w:szCs w:val="24"/>
            <w:rPrChange w:id="147" w:author="Kashim" w:date="2022-01-31T15:32:00Z">
              <w:rPr/>
            </w:rPrChange>
          </w:rPr>
          <w:t xml:space="preserve">. </w:t>
        </w:r>
      </w:ins>
      <w:ins w:id="148" w:author="Kashim" w:date="2022-01-31T15:06:00Z">
        <w:r w:rsidR="00D8082D" w:rsidRPr="00963F47">
          <w:rPr>
            <w:rFonts w:asciiTheme="minorHAnsi" w:hAnsiTheme="minorHAnsi"/>
            <w:sz w:val="24"/>
            <w:szCs w:val="24"/>
            <w:rPrChange w:id="149" w:author="Kashim" w:date="2022-01-31T15:32:00Z">
              <w:rPr/>
            </w:rPrChange>
          </w:rPr>
          <w:t xml:space="preserve">So, ourselves as test subjects and without </w:t>
        </w:r>
      </w:ins>
      <w:ins w:id="150" w:author="Simon Dobson" w:date="2022-01-31T16:41:00Z">
        <w:r w:rsidR="00B227D8">
          <w:rPr>
            <w:rFonts w:asciiTheme="minorHAnsi" w:hAnsiTheme="minorHAnsi"/>
            <w:sz w:val="24"/>
            <w:szCs w:val="24"/>
          </w:rPr>
          <w:t>superfluous</w:t>
        </w:r>
      </w:ins>
      <w:ins w:id="151" w:author="Kashim" w:date="2022-01-31T15:06:00Z">
        <w:del w:id="152" w:author="Simon Dobson" w:date="2022-01-31T16:41:00Z">
          <w:r w:rsidR="00D8082D" w:rsidRPr="00963F47" w:rsidDel="00B227D8">
            <w:rPr>
              <w:rFonts w:asciiTheme="minorHAnsi" w:hAnsiTheme="minorHAnsi"/>
              <w:sz w:val="24"/>
              <w:szCs w:val="24"/>
              <w:rPrChange w:id="153" w:author="Kashim" w:date="2022-01-31T15:32:00Z">
                <w:rPr/>
              </w:rPrChange>
            </w:rPr>
            <w:delText>bulky</w:delText>
          </w:r>
        </w:del>
        <w:r w:rsidR="00D8082D" w:rsidRPr="00963F47">
          <w:rPr>
            <w:rFonts w:asciiTheme="minorHAnsi" w:hAnsiTheme="minorHAnsi"/>
            <w:sz w:val="24"/>
            <w:szCs w:val="24"/>
            <w:rPrChange w:id="154" w:author="Kashim" w:date="2022-01-31T15:32:00Z">
              <w:rPr/>
            </w:rPrChange>
          </w:rPr>
          <w:t xml:space="preserve"> research documents,</w:t>
        </w:r>
      </w:ins>
      <w:ins w:id="155" w:author="Kashim" w:date="2022-01-31T15:07:00Z">
        <w:r w:rsidR="00142236" w:rsidRPr="00963F47">
          <w:rPr>
            <w:rFonts w:asciiTheme="minorHAnsi" w:hAnsiTheme="minorHAnsi"/>
            <w:sz w:val="24"/>
            <w:szCs w:val="24"/>
            <w:rPrChange w:id="156" w:author="Kashim" w:date="2022-01-31T15:32:00Z">
              <w:rPr/>
            </w:rPrChange>
          </w:rPr>
          <w:t xml:space="preserve"> we concluded that th</w:t>
        </w:r>
      </w:ins>
      <w:ins w:id="157" w:author="Simon Dobson" w:date="2022-01-31T16:42:00Z">
        <w:r w:rsidR="006419B5">
          <w:rPr>
            <w:rFonts w:asciiTheme="minorHAnsi" w:hAnsiTheme="minorHAnsi"/>
            <w:sz w:val="24"/>
            <w:szCs w:val="24"/>
          </w:rPr>
          <w:t>is</w:t>
        </w:r>
      </w:ins>
      <w:ins w:id="158" w:author="Kashim" w:date="2022-01-31T15:07:00Z">
        <w:del w:id="159" w:author="Simon Dobson" w:date="2022-01-31T16:42:00Z">
          <w:r w:rsidR="00142236" w:rsidRPr="00963F47" w:rsidDel="006419B5">
            <w:rPr>
              <w:rFonts w:asciiTheme="minorHAnsi" w:hAnsiTheme="minorHAnsi"/>
              <w:sz w:val="24"/>
              <w:szCs w:val="24"/>
              <w:rPrChange w:id="160" w:author="Kashim" w:date="2022-01-31T15:32:00Z">
                <w:rPr/>
              </w:rPrChange>
            </w:rPr>
            <w:delText>e</w:delText>
          </w:r>
        </w:del>
        <w:r w:rsidR="00142236" w:rsidRPr="00963F47">
          <w:rPr>
            <w:rFonts w:asciiTheme="minorHAnsi" w:hAnsiTheme="minorHAnsi"/>
            <w:sz w:val="24"/>
            <w:szCs w:val="24"/>
            <w:rPrChange w:id="161" w:author="Kashim" w:date="2022-01-31T15:32:00Z">
              <w:rPr/>
            </w:rPrChange>
          </w:rPr>
          <w:t xml:space="preserve"> project </w:t>
        </w:r>
      </w:ins>
      <w:ins w:id="162" w:author="Simon Dobson" w:date="2022-01-31T16:47:00Z">
        <w:r w:rsidR="00925C95">
          <w:rPr>
            <w:rFonts w:asciiTheme="minorHAnsi" w:hAnsiTheme="minorHAnsi"/>
            <w:sz w:val="24"/>
            <w:szCs w:val="24"/>
          </w:rPr>
          <w:t xml:space="preserve">has </w:t>
        </w:r>
      </w:ins>
      <w:ins w:id="163" w:author="Simon Dobson" w:date="2022-01-31T16:48:00Z">
        <w:r w:rsidR="00925C95">
          <w:rPr>
            <w:rFonts w:asciiTheme="minorHAnsi" w:hAnsiTheme="minorHAnsi"/>
            <w:sz w:val="24"/>
            <w:szCs w:val="24"/>
          </w:rPr>
          <w:t xml:space="preserve">the </w:t>
        </w:r>
      </w:ins>
      <w:ins w:id="164" w:author="Simon Dobson" w:date="2022-01-31T16:47:00Z">
        <w:r w:rsidR="00925C95">
          <w:rPr>
            <w:rFonts w:asciiTheme="minorHAnsi" w:hAnsiTheme="minorHAnsi"/>
            <w:sz w:val="24"/>
            <w:szCs w:val="24"/>
          </w:rPr>
          <w:t>potential</w:t>
        </w:r>
      </w:ins>
      <w:ins w:id="165" w:author="Kashim" w:date="2022-01-31T15:07:00Z">
        <w:del w:id="166" w:author="Simon Dobson" w:date="2022-01-31T16:47:00Z">
          <w:r w:rsidR="00142236" w:rsidRPr="00963F47" w:rsidDel="00925C95">
            <w:rPr>
              <w:rFonts w:asciiTheme="minorHAnsi" w:hAnsiTheme="minorHAnsi"/>
              <w:sz w:val="24"/>
              <w:szCs w:val="24"/>
              <w:rPrChange w:id="167" w:author="Kashim" w:date="2022-01-31T15:32:00Z">
                <w:rPr/>
              </w:rPrChange>
            </w:rPr>
            <w:delText>will</w:delText>
          </w:r>
        </w:del>
        <w:r w:rsidR="00142236" w:rsidRPr="00963F47">
          <w:rPr>
            <w:rFonts w:asciiTheme="minorHAnsi" w:hAnsiTheme="minorHAnsi"/>
            <w:sz w:val="24"/>
            <w:szCs w:val="24"/>
            <w:rPrChange w:id="168" w:author="Kashim" w:date="2022-01-31T15:32:00Z">
              <w:rPr/>
            </w:rPrChange>
          </w:rPr>
          <w:t xml:space="preserve"> </w:t>
        </w:r>
      </w:ins>
      <w:ins w:id="169" w:author="Simon Dobson" w:date="2022-01-31T16:52:00Z">
        <w:r w:rsidR="00B575F3">
          <w:rPr>
            <w:rFonts w:asciiTheme="minorHAnsi" w:hAnsiTheme="minorHAnsi"/>
            <w:sz w:val="24"/>
            <w:szCs w:val="24"/>
          </w:rPr>
          <w:t xml:space="preserve">to </w:t>
        </w:r>
      </w:ins>
      <w:ins w:id="170" w:author="Simon Dobson" w:date="2022-01-31T16:42:00Z">
        <w:r w:rsidR="006419B5">
          <w:rPr>
            <w:rFonts w:asciiTheme="minorHAnsi" w:hAnsiTheme="minorHAnsi"/>
            <w:sz w:val="24"/>
            <w:szCs w:val="24"/>
          </w:rPr>
          <w:t>find a</w:t>
        </w:r>
      </w:ins>
      <w:ins w:id="171" w:author="Kashim" w:date="2022-01-31T15:07:00Z">
        <w:del w:id="172" w:author="Simon Dobson" w:date="2022-01-31T16:42:00Z">
          <w:r w:rsidR="00142236" w:rsidRPr="00963F47" w:rsidDel="006419B5">
            <w:rPr>
              <w:rFonts w:asciiTheme="minorHAnsi" w:hAnsiTheme="minorHAnsi"/>
              <w:sz w:val="24"/>
              <w:szCs w:val="24"/>
              <w:rPrChange w:id="173" w:author="Kashim" w:date="2022-01-31T15:32:00Z">
                <w:rPr/>
              </w:rPrChange>
            </w:rPr>
            <w:delText>have</w:delText>
          </w:r>
        </w:del>
        <w:r w:rsidR="00142236" w:rsidRPr="00963F47">
          <w:rPr>
            <w:rFonts w:asciiTheme="minorHAnsi" w:hAnsiTheme="minorHAnsi"/>
            <w:sz w:val="24"/>
            <w:szCs w:val="24"/>
            <w:rPrChange w:id="174" w:author="Kashim" w:date="2022-01-31T15:32:00Z">
              <w:rPr/>
            </w:rPrChange>
          </w:rPr>
          <w:t xml:space="preserve"> niche of users that will</w:t>
        </w:r>
      </w:ins>
      <w:ins w:id="175" w:author="Simon Dobson" w:date="2022-01-31T16:48:00Z">
        <w:r w:rsidR="00925C95">
          <w:rPr>
            <w:rFonts w:asciiTheme="minorHAnsi" w:hAnsiTheme="minorHAnsi"/>
            <w:sz w:val="24"/>
            <w:szCs w:val="24"/>
          </w:rPr>
          <w:t xml:space="preserve"> engage with</w:t>
        </w:r>
      </w:ins>
      <w:ins w:id="176" w:author="Kashim" w:date="2022-01-31T15:07:00Z">
        <w:del w:id="177" w:author="Simon Dobson" w:date="2022-01-31T16:48:00Z">
          <w:r w:rsidR="00142236" w:rsidRPr="00963F47" w:rsidDel="00925C95">
            <w:rPr>
              <w:rFonts w:asciiTheme="minorHAnsi" w:hAnsiTheme="minorHAnsi"/>
              <w:sz w:val="24"/>
              <w:szCs w:val="24"/>
              <w:rPrChange w:id="178" w:author="Kashim" w:date="2022-01-31T15:32:00Z">
                <w:rPr/>
              </w:rPrChange>
            </w:rPr>
            <w:delText xml:space="preserve"> enjoy</w:delText>
          </w:r>
        </w:del>
        <w:r w:rsidR="00142236" w:rsidRPr="00963F47">
          <w:rPr>
            <w:rFonts w:asciiTheme="minorHAnsi" w:hAnsiTheme="minorHAnsi"/>
            <w:sz w:val="24"/>
            <w:szCs w:val="24"/>
            <w:rPrChange w:id="179" w:author="Kashim" w:date="2022-01-31T15:32:00Z">
              <w:rPr/>
            </w:rPrChange>
          </w:rPr>
          <w:t xml:space="preserve"> it. </w:t>
        </w:r>
      </w:ins>
      <w:ins w:id="180" w:author="Kashim" w:date="2022-01-31T15:06:00Z">
        <w:r w:rsidR="00D8082D" w:rsidRPr="00963F47">
          <w:rPr>
            <w:rFonts w:asciiTheme="minorHAnsi" w:hAnsiTheme="minorHAnsi"/>
            <w:sz w:val="24"/>
            <w:szCs w:val="24"/>
            <w:rPrChange w:id="181" w:author="Kashim" w:date="2022-01-31T15:32:00Z">
              <w:rPr/>
            </w:rPrChange>
          </w:rPr>
          <w:t xml:space="preserve"> </w:t>
        </w:r>
      </w:ins>
    </w:p>
    <w:p w14:paraId="00000009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182" w:author="Kashim" w:date="2022-01-31T15:32:00Z">
            <w:rPr/>
          </w:rPrChange>
        </w:rPr>
        <w:pPrChange w:id="183" w:author="Kashim" w:date="2022-01-31T15:03:00Z">
          <w:pPr/>
        </w:pPrChange>
      </w:pPr>
    </w:p>
    <w:p w14:paraId="38EBC4A2" w14:textId="77777777" w:rsidR="00963F47" w:rsidRPr="00963F47" w:rsidRDefault="00142236" w:rsidP="00D8082D">
      <w:pPr>
        <w:jc w:val="both"/>
        <w:rPr>
          <w:ins w:id="184" w:author="Kashim" w:date="2022-01-31T15:29:00Z"/>
          <w:rFonts w:asciiTheme="minorHAnsi" w:hAnsiTheme="minorHAnsi"/>
          <w:sz w:val="24"/>
          <w:szCs w:val="24"/>
          <w:rPrChange w:id="185" w:author="Kashim" w:date="2022-01-31T15:32:00Z">
            <w:rPr>
              <w:ins w:id="186" w:author="Kashim" w:date="2022-01-31T15:29:00Z"/>
            </w:rPr>
          </w:rPrChange>
        </w:rPr>
      </w:pPr>
      <w:ins w:id="187" w:author="Kashim" w:date="2022-01-31T15:07:00Z">
        <w:r w:rsidRPr="00963F47">
          <w:rPr>
            <w:rFonts w:asciiTheme="minorHAnsi" w:hAnsiTheme="minorHAnsi"/>
            <w:sz w:val="24"/>
            <w:szCs w:val="24"/>
            <w:rPrChange w:id="188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189" w:author="Kashim" w:date="2022-01-31T15:32:00Z">
              <w:rPr/>
            </w:rPrChange>
          </w:rPr>
          <w:instrText xml:space="preserve"> HYPERLINK "https://app.slack.com/team/U02MJ16SM7E" \t "_blank" </w:instrText>
        </w:r>
        <w:r w:rsidRPr="00963F47">
          <w:rPr>
            <w:rFonts w:asciiTheme="minorHAnsi" w:hAnsiTheme="minorHAnsi"/>
            <w:sz w:val="24"/>
            <w:szCs w:val="24"/>
            <w:rPrChange w:id="190" w:author="Kashim" w:date="2022-01-31T15:32:00Z">
              <w:rPr/>
            </w:rPrChange>
          </w:rPr>
          <w:fldChar w:fldCharType="separate"/>
        </w:r>
        <w:proofErr w:type="spellStart"/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191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Kashim</w:t>
        </w:r>
        <w:proofErr w:type="spellEnd"/>
        <w:r w:rsidRPr="00963F47">
          <w:rPr>
            <w:rFonts w:asciiTheme="minorHAnsi" w:hAnsiTheme="minorHAnsi"/>
            <w:sz w:val="24"/>
            <w:szCs w:val="24"/>
            <w:rPrChange w:id="192" w:author="Kashim" w:date="2022-01-31T15:32:00Z">
              <w:rPr/>
            </w:rPrChange>
          </w:rPr>
          <w:fldChar w:fldCharType="end"/>
        </w:r>
        <w:r w:rsidRPr="00963F47">
          <w:rPr>
            <w:rFonts w:asciiTheme="minorHAnsi" w:hAnsiTheme="minorHAnsi"/>
            <w:sz w:val="24"/>
            <w:szCs w:val="24"/>
            <w:rPrChange w:id="193" w:author="Kashim" w:date="2022-01-31T15:32:00Z">
              <w:rPr/>
            </w:rPrChange>
          </w:rPr>
          <w:t xml:space="preserve">: </w:t>
        </w:r>
      </w:ins>
    </w:p>
    <w:p w14:paraId="70A3C501" w14:textId="77777777" w:rsidR="00963F47" w:rsidRPr="00963F47" w:rsidRDefault="00963F47" w:rsidP="00D8082D">
      <w:pPr>
        <w:jc w:val="both"/>
        <w:rPr>
          <w:ins w:id="194" w:author="Kashim" w:date="2022-01-31T15:29:00Z"/>
          <w:rFonts w:asciiTheme="minorHAnsi" w:hAnsiTheme="minorHAnsi"/>
          <w:sz w:val="24"/>
          <w:szCs w:val="24"/>
          <w:rPrChange w:id="195" w:author="Kashim" w:date="2022-01-31T15:32:00Z">
            <w:rPr>
              <w:ins w:id="196" w:author="Kashim" w:date="2022-01-31T15:29:00Z"/>
            </w:rPr>
          </w:rPrChange>
        </w:rPr>
      </w:pPr>
    </w:p>
    <w:p w14:paraId="0000000A" w14:textId="0DBB9730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197" w:author="Kashim" w:date="2022-01-31T15:32:00Z">
            <w:rPr/>
          </w:rPrChange>
        </w:rPr>
        <w:pPrChange w:id="198" w:author="Kashim" w:date="2022-01-31T15:29:00Z">
          <w:pPr/>
        </w:pPrChange>
      </w:pPr>
      <w:del w:id="199" w:author="Kashim" w:date="2022-01-31T15:07:00Z">
        <w:r w:rsidRPr="00963F47" w:rsidDel="00142236">
          <w:rPr>
            <w:rFonts w:asciiTheme="minorHAnsi" w:hAnsiTheme="minorHAnsi"/>
            <w:sz w:val="24"/>
            <w:szCs w:val="24"/>
            <w:rPrChange w:id="200" w:author="Kashim" w:date="2022-01-31T15:32:00Z">
              <w:rPr/>
            </w:rPrChange>
          </w:rPr>
          <w:delText>Kashim</w:delText>
        </w:r>
      </w:del>
      <w:del w:id="201" w:author="Kashim" w:date="2022-01-31T15:08:00Z">
        <w:r w:rsidRPr="00963F47" w:rsidDel="00142236">
          <w:rPr>
            <w:rFonts w:asciiTheme="minorHAnsi" w:hAnsiTheme="minorHAnsi"/>
            <w:sz w:val="24"/>
            <w:szCs w:val="24"/>
            <w:rPrChange w:id="202" w:author="Kashim" w:date="2022-01-31T15:32:00Z">
              <w:rPr/>
            </w:rPrChange>
          </w:rPr>
          <w:delText xml:space="preserve">: </w:delText>
        </w:r>
      </w:del>
      <w:r w:rsidRPr="00963F47">
        <w:rPr>
          <w:rFonts w:asciiTheme="minorHAnsi" w:hAnsiTheme="minorHAnsi"/>
          <w:sz w:val="24"/>
          <w:szCs w:val="24"/>
          <w:rPrChange w:id="203" w:author="Kashim" w:date="2022-01-31T15:32:00Z">
            <w:rPr/>
          </w:rPrChange>
        </w:rPr>
        <w:t>Our user story reads as follows</w:t>
      </w:r>
    </w:p>
    <w:p w14:paraId="0000000B" w14:textId="77777777" w:rsidR="004D0E8B" w:rsidRPr="00963F47" w:rsidRDefault="004D0E8B">
      <w:pPr>
        <w:ind w:left="851"/>
        <w:jc w:val="both"/>
        <w:rPr>
          <w:rFonts w:asciiTheme="minorHAnsi" w:hAnsiTheme="minorHAnsi"/>
          <w:sz w:val="24"/>
          <w:szCs w:val="24"/>
          <w:rPrChange w:id="204" w:author="Kashim" w:date="2022-01-31T15:32:00Z">
            <w:rPr/>
          </w:rPrChange>
        </w:rPr>
        <w:pPrChange w:id="205" w:author="Kashim" w:date="2022-01-31T15:29:00Z">
          <w:pPr/>
        </w:pPrChange>
      </w:pPr>
    </w:p>
    <w:p w14:paraId="0000000C" w14:textId="77777777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06" w:author="Kashim" w:date="2022-01-31T15:32:00Z">
            <w:rPr/>
          </w:rPrChange>
        </w:rPr>
        <w:pPrChange w:id="207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08" w:author="Kashim" w:date="2022-01-31T15:32:00Z">
            <w:rPr/>
          </w:rPrChange>
        </w:rPr>
        <w:t>As a USER</w:t>
      </w:r>
    </w:p>
    <w:p w14:paraId="6045E06E" w14:textId="428C47B5" w:rsidR="00142236" w:rsidRPr="00963F47" w:rsidRDefault="00963F47">
      <w:pPr>
        <w:ind w:left="851"/>
        <w:jc w:val="both"/>
        <w:rPr>
          <w:ins w:id="209" w:author="Kashim" w:date="2022-01-31T15:11:00Z"/>
          <w:rFonts w:asciiTheme="minorHAnsi" w:hAnsiTheme="minorHAnsi"/>
          <w:sz w:val="24"/>
          <w:szCs w:val="24"/>
          <w:rPrChange w:id="210" w:author="Kashim" w:date="2022-01-31T15:32:00Z">
            <w:rPr>
              <w:ins w:id="211" w:author="Kashim" w:date="2022-01-31T15:11:00Z"/>
            </w:rPr>
          </w:rPrChange>
        </w:rPr>
        <w:pPrChange w:id="212" w:author="Kashim" w:date="2022-01-31T15:29:00Z">
          <w:pPr>
            <w:jc w:val="both"/>
          </w:pPr>
        </w:pPrChange>
      </w:pPr>
      <w:r w:rsidRPr="00963F47">
        <w:rPr>
          <w:rFonts w:asciiTheme="minorHAnsi" w:hAnsiTheme="minorHAnsi"/>
          <w:sz w:val="24"/>
          <w:szCs w:val="24"/>
          <w:rPrChange w:id="213" w:author="Kashim" w:date="2022-01-31T15:32:00Z">
            <w:rPr/>
          </w:rPrChange>
        </w:rPr>
        <w:t xml:space="preserve">I WANT </w:t>
      </w:r>
      <w:del w:id="214" w:author="Kashim" w:date="2022-01-31T15:09:00Z">
        <w:r w:rsidRPr="00963F47" w:rsidDel="00142236">
          <w:rPr>
            <w:rFonts w:asciiTheme="minorHAnsi" w:hAnsiTheme="minorHAnsi"/>
            <w:sz w:val="24"/>
            <w:szCs w:val="24"/>
            <w:rPrChange w:id="215" w:author="Kashim" w:date="2022-01-31T15:32:00Z">
              <w:rPr/>
            </w:rPrChange>
          </w:rPr>
          <w:delText>to play a word guessing game &amp; listen to music</w:delText>
        </w:r>
      </w:del>
      <w:ins w:id="216" w:author="Kashim" w:date="2022-01-31T15:09:00Z">
        <w:r w:rsidR="00142236" w:rsidRPr="00963F47">
          <w:rPr>
            <w:rFonts w:asciiTheme="minorHAnsi" w:hAnsiTheme="minorHAnsi"/>
            <w:sz w:val="24"/>
            <w:szCs w:val="24"/>
            <w:rPrChange w:id="217" w:author="Kashim" w:date="2022-01-31T15:32:00Z">
              <w:rPr/>
            </w:rPrChange>
          </w:rPr>
          <w:t>to do something productive</w:t>
        </w:r>
      </w:ins>
      <w:ins w:id="218" w:author="Kashim" w:date="2022-01-31T15:11:00Z">
        <w:r w:rsidR="00142236" w:rsidRPr="00963F47">
          <w:rPr>
            <w:rFonts w:asciiTheme="minorHAnsi" w:hAnsiTheme="minorHAnsi"/>
            <w:sz w:val="24"/>
            <w:szCs w:val="24"/>
            <w:rPrChange w:id="219" w:author="Kashim" w:date="2022-01-31T15:32:00Z">
              <w:rPr/>
            </w:rPrChange>
          </w:rPr>
          <w:t xml:space="preserve"> and engaging</w:t>
        </w:r>
      </w:ins>
    </w:p>
    <w:p w14:paraId="1AA7B05D" w14:textId="49E57465" w:rsidR="00142236" w:rsidRPr="00963F47" w:rsidRDefault="00142236">
      <w:pPr>
        <w:ind w:left="851"/>
        <w:jc w:val="both"/>
        <w:rPr>
          <w:rFonts w:asciiTheme="minorHAnsi" w:hAnsiTheme="minorHAnsi"/>
          <w:sz w:val="24"/>
          <w:szCs w:val="24"/>
          <w:rPrChange w:id="220" w:author="Kashim" w:date="2022-01-31T15:32:00Z">
            <w:rPr/>
          </w:rPrChange>
        </w:rPr>
        <w:pPrChange w:id="221" w:author="Kashim" w:date="2022-01-31T15:29:00Z">
          <w:pPr/>
        </w:pPrChange>
      </w:pPr>
      <w:ins w:id="222" w:author="Kashim" w:date="2022-01-31T15:11:00Z">
        <w:r w:rsidRPr="00963F47">
          <w:rPr>
            <w:rFonts w:asciiTheme="minorHAnsi" w:hAnsiTheme="minorHAnsi"/>
            <w:sz w:val="24"/>
            <w:szCs w:val="24"/>
            <w:rPrChange w:id="223" w:author="Kashim" w:date="2022-01-31T15:32:00Z">
              <w:rPr/>
            </w:rPrChange>
          </w:rPr>
          <w:t xml:space="preserve">I WANT to learn new words and </w:t>
        </w:r>
      </w:ins>
      <w:ins w:id="224" w:author="Kashim" w:date="2022-01-31T15:12:00Z">
        <w:r w:rsidRPr="00963F47">
          <w:rPr>
            <w:rFonts w:asciiTheme="minorHAnsi" w:hAnsiTheme="minorHAnsi"/>
            <w:sz w:val="24"/>
            <w:szCs w:val="24"/>
            <w:rPrChange w:id="225" w:author="Kashim" w:date="2022-01-31T15:32:00Z">
              <w:rPr/>
            </w:rPrChange>
          </w:rPr>
          <w:t>have choice of listening to music</w:t>
        </w:r>
      </w:ins>
    </w:p>
    <w:p w14:paraId="0000000E" w14:textId="3BF315C5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26" w:author="Kashim" w:date="2022-01-31T15:32:00Z">
            <w:rPr/>
          </w:rPrChange>
        </w:rPr>
        <w:pPrChange w:id="227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28" w:author="Kashim" w:date="2022-01-31T15:32:00Z">
            <w:rPr/>
          </w:rPrChange>
        </w:rPr>
        <w:t>SO THAT I can impro</w:t>
      </w:r>
      <w:ins w:id="229" w:author="Kashim" w:date="2022-01-31T15:12:00Z">
        <w:r w:rsidR="00142236" w:rsidRPr="00963F47">
          <w:rPr>
            <w:rFonts w:asciiTheme="minorHAnsi" w:hAnsiTheme="minorHAnsi"/>
            <w:sz w:val="24"/>
            <w:szCs w:val="24"/>
            <w:rPrChange w:id="230" w:author="Kashim" w:date="2022-01-31T15:32:00Z">
              <w:rPr/>
            </w:rPrChange>
          </w:rPr>
          <w:t>ve my vocabulary</w:t>
        </w:r>
      </w:ins>
      <w:ins w:id="231" w:author="Kashim" w:date="2022-01-31T15:13:00Z">
        <w:r w:rsidR="003140FE" w:rsidRPr="00963F47">
          <w:rPr>
            <w:rFonts w:asciiTheme="minorHAnsi" w:hAnsiTheme="minorHAnsi"/>
            <w:sz w:val="24"/>
            <w:szCs w:val="24"/>
            <w:rPrChange w:id="232" w:author="Kashim" w:date="2022-01-31T15:32:00Z">
              <w:rPr/>
            </w:rPrChange>
          </w:rPr>
          <w:t>.</w:t>
        </w:r>
      </w:ins>
      <w:ins w:id="233" w:author="Kashim" w:date="2022-01-31T15:12:00Z">
        <w:r w:rsidR="00142236" w:rsidRPr="00963F47">
          <w:rPr>
            <w:rFonts w:asciiTheme="minorHAnsi" w:hAnsiTheme="minorHAnsi"/>
            <w:sz w:val="24"/>
            <w:szCs w:val="24"/>
            <w:rPrChange w:id="234" w:author="Kashim" w:date="2022-01-31T15:32:00Z">
              <w:rPr/>
            </w:rPrChange>
          </w:rPr>
          <w:t xml:space="preserve"> </w:t>
        </w:r>
      </w:ins>
      <w:del w:id="235" w:author="Kashim" w:date="2022-01-31T15:12:00Z">
        <w:r w:rsidRPr="00963F47" w:rsidDel="00142236">
          <w:rPr>
            <w:rFonts w:asciiTheme="minorHAnsi" w:hAnsiTheme="minorHAnsi"/>
            <w:sz w:val="24"/>
            <w:szCs w:val="24"/>
            <w:rPrChange w:id="236" w:author="Kashim" w:date="2022-01-31T15:32:00Z">
              <w:rPr/>
            </w:rPrChange>
          </w:rPr>
          <w:delText>ve my understanding of word definitions</w:delText>
        </w:r>
      </w:del>
    </w:p>
    <w:p w14:paraId="0000000F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237" w:author="Kashim" w:date="2022-01-31T15:32:00Z">
            <w:rPr/>
          </w:rPrChange>
        </w:rPr>
        <w:pPrChange w:id="238" w:author="Kashim" w:date="2022-01-31T15:03:00Z">
          <w:pPr/>
        </w:pPrChange>
      </w:pPr>
    </w:p>
    <w:p w14:paraId="7C9413E4" w14:textId="77777777" w:rsidR="00963F47" w:rsidRPr="00963F47" w:rsidRDefault="003140FE" w:rsidP="00D8082D">
      <w:pPr>
        <w:jc w:val="both"/>
        <w:rPr>
          <w:ins w:id="239" w:author="Kashim" w:date="2022-01-31T15:29:00Z"/>
          <w:rFonts w:asciiTheme="minorHAnsi" w:hAnsiTheme="minorHAnsi"/>
          <w:sz w:val="24"/>
          <w:szCs w:val="24"/>
          <w:rPrChange w:id="240" w:author="Kashim" w:date="2022-01-31T15:32:00Z">
            <w:rPr>
              <w:ins w:id="241" w:author="Kashim" w:date="2022-01-31T15:29:00Z"/>
            </w:rPr>
          </w:rPrChange>
        </w:rPr>
      </w:pPr>
      <w:ins w:id="242" w:author="Kashim" w:date="2022-01-31T15:13:00Z">
        <w:r w:rsidRPr="00963F47">
          <w:rPr>
            <w:rFonts w:asciiTheme="minorHAnsi" w:hAnsiTheme="minorHAnsi"/>
            <w:sz w:val="24"/>
            <w:szCs w:val="24"/>
            <w:rPrChange w:id="243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244" w:author="Kashim" w:date="2022-01-31T15:32:00Z">
              <w:rPr/>
            </w:rPrChange>
          </w:rPr>
          <w:instrText xml:space="preserve"> HYPERLINK "https://app.slack.com/team/U02M144KUH5" \t "_blank" </w:instrText>
        </w:r>
        <w:r w:rsidRPr="00963F47">
          <w:rPr>
            <w:rFonts w:asciiTheme="minorHAnsi" w:hAnsiTheme="minorHAnsi"/>
            <w:sz w:val="24"/>
            <w:szCs w:val="24"/>
            <w:rPrChange w:id="245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246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 xml:space="preserve">Matthew </w:t>
        </w:r>
        <w:proofErr w:type="spellStart"/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247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D'Sena</w:t>
        </w:r>
        <w:proofErr w:type="spellEnd"/>
        <w:r w:rsidRPr="00963F47">
          <w:rPr>
            <w:rFonts w:asciiTheme="minorHAnsi" w:hAnsiTheme="minorHAnsi"/>
            <w:sz w:val="24"/>
            <w:szCs w:val="24"/>
            <w:rPrChange w:id="248" w:author="Kashim" w:date="2022-01-31T15:32:00Z">
              <w:rPr/>
            </w:rPrChange>
          </w:rPr>
          <w:fldChar w:fldCharType="end"/>
        </w:r>
      </w:ins>
      <w:del w:id="249" w:author="Kashim" w:date="2022-01-31T15:13:00Z">
        <w:r w:rsidR="00963F47" w:rsidRPr="00963F47" w:rsidDel="003140FE">
          <w:rPr>
            <w:rFonts w:asciiTheme="minorHAnsi" w:hAnsiTheme="minorHAnsi"/>
            <w:sz w:val="24"/>
            <w:szCs w:val="24"/>
            <w:rPrChange w:id="250" w:author="Kashim" w:date="2022-01-31T15:32:00Z">
              <w:rPr/>
            </w:rPrChange>
          </w:rPr>
          <w:delText>Matt</w:delText>
        </w:r>
      </w:del>
      <w:r w:rsidR="00963F47" w:rsidRPr="00963F47">
        <w:rPr>
          <w:rFonts w:asciiTheme="minorHAnsi" w:hAnsiTheme="minorHAnsi"/>
          <w:sz w:val="24"/>
          <w:szCs w:val="24"/>
          <w:rPrChange w:id="251" w:author="Kashim" w:date="2022-01-31T15:32:00Z">
            <w:rPr/>
          </w:rPrChange>
        </w:rPr>
        <w:t xml:space="preserve">: </w:t>
      </w:r>
    </w:p>
    <w:p w14:paraId="00000010" w14:textId="03A8C4D7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52" w:author="Kashim" w:date="2022-01-31T15:32:00Z">
            <w:rPr/>
          </w:rPrChange>
        </w:rPr>
        <w:pPrChange w:id="253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54" w:author="Kashim" w:date="2022-01-31T15:32:00Z">
            <w:rPr/>
          </w:rPrChange>
        </w:rPr>
        <w:lastRenderedPageBreak/>
        <w:t>Some of the technologies we used</w:t>
      </w:r>
      <w:ins w:id="255" w:author="Kashim" w:date="2022-01-31T15:14:00Z">
        <w:r w:rsidR="003140FE" w:rsidRPr="00963F47">
          <w:rPr>
            <w:rFonts w:asciiTheme="minorHAnsi" w:hAnsiTheme="minorHAnsi"/>
            <w:sz w:val="24"/>
            <w:szCs w:val="24"/>
            <w:rPrChange w:id="256" w:author="Kashim" w:date="2022-01-31T15:32:00Z">
              <w:rPr/>
            </w:rPrChange>
          </w:rPr>
          <w:t xml:space="preserve"> building the project</w:t>
        </w:r>
      </w:ins>
      <w:r w:rsidRPr="00963F47">
        <w:rPr>
          <w:rFonts w:asciiTheme="minorHAnsi" w:hAnsiTheme="minorHAnsi"/>
          <w:sz w:val="24"/>
          <w:szCs w:val="24"/>
          <w:rPrChange w:id="257" w:author="Kashim" w:date="2022-01-31T15:32:00Z">
            <w:rPr/>
          </w:rPrChange>
        </w:rPr>
        <w:t xml:space="preserve"> were Foundation, </w:t>
      </w:r>
      <w:proofErr w:type="spellStart"/>
      <w:r w:rsidRPr="00963F47">
        <w:rPr>
          <w:rFonts w:asciiTheme="minorHAnsi" w:hAnsiTheme="minorHAnsi"/>
          <w:sz w:val="24"/>
          <w:szCs w:val="24"/>
          <w:rPrChange w:id="258" w:author="Kashim" w:date="2022-01-31T15:32:00Z">
            <w:rPr/>
          </w:rPrChange>
        </w:rPr>
        <w:t>WordsAPI</w:t>
      </w:r>
      <w:proofErr w:type="spellEnd"/>
      <w:r w:rsidRPr="00963F47">
        <w:rPr>
          <w:rFonts w:asciiTheme="minorHAnsi" w:hAnsiTheme="minorHAnsi"/>
          <w:sz w:val="24"/>
          <w:szCs w:val="24"/>
          <w:rPrChange w:id="259" w:author="Kashim" w:date="2022-01-31T15:32:00Z">
            <w:rPr/>
          </w:rPrChange>
        </w:rPr>
        <w:t xml:space="preserve">, </w:t>
      </w:r>
      <w:proofErr w:type="spellStart"/>
      <w:r w:rsidRPr="00963F47">
        <w:rPr>
          <w:rFonts w:asciiTheme="minorHAnsi" w:hAnsiTheme="minorHAnsi"/>
          <w:sz w:val="24"/>
          <w:szCs w:val="24"/>
          <w:rPrChange w:id="260" w:author="Kashim" w:date="2022-01-31T15:32:00Z">
            <w:rPr/>
          </w:rPrChange>
        </w:rPr>
        <w:t>SpotifyAPI</w:t>
      </w:r>
      <w:proofErr w:type="spellEnd"/>
      <w:r w:rsidRPr="00963F47">
        <w:rPr>
          <w:rFonts w:asciiTheme="minorHAnsi" w:hAnsiTheme="minorHAnsi"/>
          <w:sz w:val="24"/>
          <w:szCs w:val="24"/>
          <w:rPrChange w:id="261" w:author="Kashim" w:date="2022-01-31T15:32:00Z">
            <w:rPr/>
          </w:rPrChange>
        </w:rPr>
        <w:t>, Figma &amp; Smartsheet.</w:t>
      </w:r>
    </w:p>
    <w:p w14:paraId="00000011" w14:textId="77777777" w:rsidR="004D0E8B" w:rsidRPr="00963F47" w:rsidRDefault="004D0E8B">
      <w:pPr>
        <w:ind w:left="851"/>
        <w:jc w:val="both"/>
        <w:rPr>
          <w:rFonts w:asciiTheme="minorHAnsi" w:hAnsiTheme="minorHAnsi"/>
          <w:sz w:val="24"/>
          <w:szCs w:val="24"/>
          <w:rPrChange w:id="262" w:author="Kashim" w:date="2022-01-31T15:32:00Z">
            <w:rPr/>
          </w:rPrChange>
        </w:rPr>
        <w:pPrChange w:id="263" w:author="Kashim" w:date="2022-01-31T15:29:00Z">
          <w:pPr/>
        </w:pPrChange>
      </w:pPr>
    </w:p>
    <w:p w14:paraId="00000012" w14:textId="77777777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64" w:author="Kashim" w:date="2022-01-31T15:32:00Z">
            <w:rPr/>
          </w:rPrChange>
        </w:rPr>
        <w:pPrChange w:id="265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66" w:author="Kashim" w:date="2022-01-31T15:32:00Z">
            <w:rPr/>
          </w:rPrChange>
        </w:rPr>
        <w:t xml:space="preserve">To start we designed a wireframe on </w:t>
      </w:r>
      <w:proofErr w:type="spellStart"/>
      <w:r w:rsidRPr="00963F47">
        <w:rPr>
          <w:rFonts w:asciiTheme="minorHAnsi" w:hAnsiTheme="minorHAnsi"/>
          <w:sz w:val="24"/>
          <w:szCs w:val="24"/>
          <w:rPrChange w:id="267" w:author="Kashim" w:date="2022-01-31T15:32:00Z">
            <w:rPr/>
          </w:rPrChange>
        </w:rPr>
        <w:t>figma</w:t>
      </w:r>
      <w:proofErr w:type="spellEnd"/>
      <w:r w:rsidRPr="00963F47">
        <w:rPr>
          <w:rFonts w:asciiTheme="minorHAnsi" w:hAnsiTheme="minorHAnsi"/>
          <w:sz w:val="24"/>
          <w:szCs w:val="24"/>
          <w:rPrChange w:id="268" w:author="Kashim" w:date="2022-01-31T15:32:00Z">
            <w:rPr/>
          </w:rPrChange>
        </w:rPr>
        <w:t xml:space="preserve"> as a team in the group sessions, as you can see, we initially designed a wireframe that was simplistic in how it looked but performed how we needed it to with a music player and button to generate our word</w:t>
      </w:r>
    </w:p>
    <w:p w14:paraId="00000013" w14:textId="77777777" w:rsidR="004D0E8B" w:rsidRPr="00963F47" w:rsidRDefault="004D0E8B">
      <w:pPr>
        <w:ind w:left="851"/>
        <w:jc w:val="both"/>
        <w:rPr>
          <w:rFonts w:asciiTheme="minorHAnsi" w:hAnsiTheme="minorHAnsi"/>
          <w:sz w:val="24"/>
          <w:szCs w:val="24"/>
          <w:rPrChange w:id="269" w:author="Kashim" w:date="2022-01-31T15:32:00Z">
            <w:rPr/>
          </w:rPrChange>
        </w:rPr>
        <w:pPrChange w:id="270" w:author="Kashim" w:date="2022-01-31T15:29:00Z">
          <w:pPr/>
        </w:pPrChange>
      </w:pPr>
    </w:p>
    <w:p w14:paraId="00000014" w14:textId="3E785518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71" w:author="Kashim" w:date="2022-01-31T15:32:00Z">
            <w:rPr/>
          </w:rPrChange>
        </w:rPr>
        <w:pPrChange w:id="272" w:author="Kashim" w:date="2022-01-31T15:29:00Z">
          <w:pPr/>
        </w:pPrChange>
      </w:pPr>
      <w:del w:id="273" w:author="Kashim" w:date="2022-01-31T15:15:00Z">
        <w:r w:rsidRPr="00963F47" w:rsidDel="003140FE">
          <w:rPr>
            <w:rFonts w:asciiTheme="minorHAnsi" w:hAnsiTheme="minorHAnsi"/>
            <w:sz w:val="24"/>
            <w:szCs w:val="24"/>
            <w:rPrChange w:id="274" w:author="Kashim" w:date="2022-01-31T15:32:00Z">
              <w:rPr/>
            </w:rPrChange>
          </w:rPr>
          <w:delText>&amp; w</w:delText>
        </w:r>
      </w:del>
      <w:ins w:id="275" w:author="Kashim" w:date="2022-01-31T15:15:00Z">
        <w:r w:rsidR="003140FE" w:rsidRPr="00963F47">
          <w:rPr>
            <w:rFonts w:asciiTheme="minorHAnsi" w:hAnsiTheme="minorHAnsi"/>
            <w:sz w:val="24"/>
            <w:szCs w:val="24"/>
            <w:rPrChange w:id="276" w:author="Kashim" w:date="2022-01-31T15:32:00Z">
              <w:rPr/>
            </w:rPrChange>
          </w:rPr>
          <w:t>W</w:t>
        </w:r>
      </w:ins>
      <w:r w:rsidRPr="00963F47">
        <w:rPr>
          <w:rFonts w:asciiTheme="minorHAnsi" w:hAnsiTheme="minorHAnsi"/>
          <w:sz w:val="24"/>
          <w:szCs w:val="24"/>
          <w:rPrChange w:id="277" w:author="Kashim" w:date="2022-01-31T15:32:00Z">
            <w:rPr/>
          </w:rPrChange>
        </w:rPr>
        <w:t>e created our projected timeline (should be on screen) of what we wanted everyone to do and when we wanted our tasks finished</w:t>
      </w:r>
    </w:p>
    <w:p w14:paraId="00000015" w14:textId="77777777" w:rsidR="004D0E8B" w:rsidRPr="00963F47" w:rsidRDefault="004D0E8B">
      <w:pPr>
        <w:ind w:left="851"/>
        <w:jc w:val="both"/>
        <w:rPr>
          <w:rFonts w:asciiTheme="minorHAnsi" w:hAnsiTheme="minorHAnsi"/>
          <w:sz w:val="24"/>
          <w:szCs w:val="24"/>
          <w:rPrChange w:id="278" w:author="Kashim" w:date="2022-01-31T15:32:00Z">
            <w:rPr/>
          </w:rPrChange>
        </w:rPr>
        <w:pPrChange w:id="279" w:author="Kashim" w:date="2022-01-31T15:29:00Z">
          <w:pPr/>
        </w:pPrChange>
      </w:pPr>
    </w:p>
    <w:p w14:paraId="00000016" w14:textId="77777777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80" w:author="Kashim" w:date="2022-01-31T15:32:00Z">
            <w:rPr/>
          </w:rPrChange>
        </w:rPr>
        <w:pPrChange w:id="281" w:author="Kashim" w:date="2022-01-31T15:29:00Z">
          <w:pPr/>
        </w:pPrChange>
      </w:pPr>
      <w:r w:rsidRPr="00963F47">
        <w:rPr>
          <w:rFonts w:asciiTheme="minorHAnsi" w:hAnsiTheme="minorHAnsi"/>
          <w:sz w:val="24"/>
          <w:szCs w:val="24"/>
          <w:rPrChange w:id="282" w:author="Kashim" w:date="2022-01-31T15:32:00Z">
            <w:rPr/>
          </w:rPrChange>
        </w:rPr>
        <w:t>From there we set out to assign tasks to each member.</w:t>
      </w:r>
    </w:p>
    <w:p w14:paraId="00000017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283" w:author="Kashim" w:date="2022-01-31T15:32:00Z">
            <w:rPr/>
          </w:rPrChange>
        </w:rPr>
        <w:pPrChange w:id="284" w:author="Kashim" w:date="2022-01-31T15:03:00Z">
          <w:pPr/>
        </w:pPrChange>
      </w:pPr>
    </w:p>
    <w:p w14:paraId="3A18B9EA" w14:textId="77777777" w:rsidR="00963F47" w:rsidRPr="00963F47" w:rsidRDefault="003140FE" w:rsidP="00D8082D">
      <w:pPr>
        <w:jc w:val="both"/>
        <w:rPr>
          <w:ins w:id="285" w:author="Kashim" w:date="2022-01-31T15:29:00Z"/>
          <w:rFonts w:asciiTheme="minorHAnsi" w:hAnsiTheme="minorHAnsi"/>
          <w:sz w:val="24"/>
          <w:szCs w:val="24"/>
          <w:rPrChange w:id="286" w:author="Kashim" w:date="2022-01-31T15:32:00Z">
            <w:rPr>
              <w:ins w:id="287" w:author="Kashim" w:date="2022-01-31T15:29:00Z"/>
            </w:rPr>
          </w:rPrChange>
        </w:rPr>
      </w:pPr>
      <w:ins w:id="288" w:author="Kashim" w:date="2022-01-31T15:15:00Z"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89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begin"/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90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instrText xml:space="preserve"> HYPERLINK "https://app.slack.com/team/U02P047JTR6" \t "_blank" </w:instrTex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91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292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Hannah Peterson</w:t>
        </w:r>
        <w:r w:rsidRPr="00963F47">
          <w:rPr>
            <w:rStyle w:val="c-messagesender"/>
            <w:rFonts w:asciiTheme="minorHAnsi" w:hAnsiTheme="minorHAnsi"/>
            <w:b/>
            <w:bCs/>
            <w:color w:val="1D1C1D"/>
            <w:sz w:val="24"/>
            <w:szCs w:val="24"/>
            <w:shd w:val="clear" w:color="auto" w:fill="F8F8F8"/>
            <w:rPrChange w:id="293" w:author="Kashim" w:date="2022-01-31T15:32:00Z">
              <w:rPr>
                <w:rStyle w:val="c-messagesender"/>
                <w:b/>
                <w:bCs/>
                <w:color w:val="1D1C1D"/>
                <w:sz w:val="23"/>
                <w:szCs w:val="23"/>
                <w:shd w:val="clear" w:color="auto" w:fill="F8F8F8"/>
              </w:rPr>
            </w:rPrChange>
          </w:rPr>
          <w:fldChar w:fldCharType="end"/>
        </w:r>
      </w:ins>
      <w:del w:id="294" w:author="Kashim" w:date="2022-01-31T15:15:00Z">
        <w:r w:rsidR="00963F47" w:rsidRPr="00963F47" w:rsidDel="003140FE">
          <w:rPr>
            <w:rFonts w:asciiTheme="minorHAnsi" w:hAnsiTheme="minorHAnsi"/>
            <w:sz w:val="24"/>
            <w:szCs w:val="24"/>
            <w:rPrChange w:id="295" w:author="Kashim" w:date="2022-01-31T15:32:00Z">
              <w:rPr/>
            </w:rPrChange>
          </w:rPr>
          <w:delText>Hannah</w:delText>
        </w:r>
      </w:del>
      <w:r w:rsidR="00963F47" w:rsidRPr="00963F47">
        <w:rPr>
          <w:rFonts w:asciiTheme="minorHAnsi" w:hAnsiTheme="minorHAnsi"/>
          <w:sz w:val="24"/>
          <w:szCs w:val="24"/>
          <w:rPrChange w:id="296" w:author="Kashim" w:date="2022-01-31T15:32:00Z">
            <w:rPr/>
          </w:rPrChange>
        </w:rPr>
        <w:t xml:space="preserve">: </w:t>
      </w:r>
    </w:p>
    <w:p w14:paraId="00000018" w14:textId="3DB3E9AF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297" w:author="Kashim" w:date="2022-01-31T15:32:00Z">
            <w:rPr/>
          </w:rPrChange>
        </w:rPr>
        <w:pPrChange w:id="298" w:author="Kashim" w:date="2022-01-31T15:30:00Z">
          <w:pPr/>
        </w:pPrChange>
      </w:pPr>
      <w:r w:rsidRPr="00963F47">
        <w:rPr>
          <w:rFonts w:asciiTheme="minorHAnsi" w:hAnsiTheme="minorHAnsi"/>
          <w:sz w:val="24"/>
          <w:szCs w:val="24"/>
          <w:rPrChange w:id="299" w:author="Kashim" w:date="2022-01-31T15:32:00Z">
            <w:rPr/>
          </w:rPrChange>
        </w:rPr>
        <w:t xml:space="preserve">We decided that Simon would be looking at the design and front end of the website (CSS/Foundation) while myself and Kashim would handle the </w:t>
      </w:r>
      <w:proofErr w:type="spellStart"/>
      <w:r w:rsidRPr="00963F47">
        <w:rPr>
          <w:rFonts w:asciiTheme="minorHAnsi" w:hAnsiTheme="minorHAnsi"/>
          <w:sz w:val="24"/>
          <w:szCs w:val="24"/>
          <w:rPrChange w:id="300" w:author="Kashim" w:date="2022-01-31T15:32:00Z">
            <w:rPr/>
          </w:rPrChange>
        </w:rPr>
        <w:t>Javascript</w:t>
      </w:r>
      <w:proofErr w:type="spellEnd"/>
      <w:r w:rsidRPr="00963F47">
        <w:rPr>
          <w:rFonts w:asciiTheme="minorHAnsi" w:hAnsiTheme="minorHAnsi"/>
          <w:sz w:val="24"/>
          <w:szCs w:val="24"/>
          <w:rPrChange w:id="301" w:author="Kashim" w:date="2022-01-31T15:32:00Z">
            <w:rPr/>
          </w:rPrChange>
        </w:rPr>
        <w:t xml:space="preserve"> and finding the API Keys and Matt would do the </w:t>
      </w:r>
      <w:del w:id="302" w:author="Kashim" w:date="2022-01-31T15:16:00Z">
        <w:r w:rsidRPr="00963F47" w:rsidDel="003140FE">
          <w:rPr>
            <w:rFonts w:asciiTheme="minorHAnsi" w:hAnsiTheme="minorHAnsi"/>
            <w:sz w:val="24"/>
            <w:szCs w:val="24"/>
            <w:rPrChange w:id="303" w:author="Kashim" w:date="2022-01-31T15:32:00Z">
              <w:rPr/>
            </w:rPrChange>
          </w:rPr>
          <w:delText xml:space="preserve">Html </w:delText>
        </w:r>
      </w:del>
      <w:ins w:id="304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305" w:author="Kashim" w:date="2022-01-31T15:32:00Z">
              <w:rPr/>
            </w:rPrChange>
          </w:rPr>
          <w:t xml:space="preserve">HTML </w:t>
        </w:r>
      </w:ins>
      <w:r w:rsidRPr="00963F47">
        <w:rPr>
          <w:rFonts w:asciiTheme="minorHAnsi" w:hAnsiTheme="minorHAnsi"/>
          <w:sz w:val="24"/>
          <w:szCs w:val="24"/>
          <w:rPrChange w:id="306" w:author="Kashim" w:date="2022-01-31T15:32:00Z">
            <w:rPr/>
          </w:rPrChange>
        </w:rPr>
        <w:t>and some of the background work</w:t>
      </w:r>
      <w:ins w:id="307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308" w:author="Kashim" w:date="2022-01-31T15:32:00Z">
              <w:rPr/>
            </w:rPrChange>
          </w:rPr>
          <w:t>.</w:t>
        </w:r>
      </w:ins>
      <w:del w:id="309" w:author="Kashim" w:date="2022-01-31T15:16:00Z">
        <w:r w:rsidRPr="00963F47" w:rsidDel="003140FE">
          <w:rPr>
            <w:rFonts w:asciiTheme="minorHAnsi" w:hAnsiTheme="minorHAnsi"/>
            <w:sz w:val="24"/>
            <w:szCs w:val="24"/>
            <w:rPrChange w:id="310" w:author="Kashim" w:date="2022-01-31T15:32:00Z">
              <w:rPr/>
            </w:rPrChange>
          </w:rPr>
          <w:delText xml:space="preserve"> i.e. readme file.</w:delText>
        </w:r>
      </w:del>
    </w:p>
    <w:p w14:paraId="00000019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311" w:author="Kashim" w:date="2022-01-31T15:32:00Z">
            <w:rPr/>
          </w:rPrChange>
        </w:rPr>
        <w:pPrChange w:id="312" w:author="Kashim" w:date="2022-01-31T15:03:00Z">
          <w:pPr/>
        </w:pPrChange>
      </w:pPr>
    </w:p>
    <w:p w14:paraId="4C5CB244" w14:textId="77777777" w:rsidR="00963F47" w:rsidRPr="00963F47" w:rsidRDefault="00792F01" w:rsidP="00D8082D">
      <w:pPr>
        <w:jc w:val="both"/>
        <w:rPr>
          <w:ins w:id="313" w:author="Kashim" w:date="2022-01-31T15:30:00Z"/>
          <w:rFonts w:asciiTheme="minorHAnsi" w:hAnsiTheme="minorHAnsi"/>
          <w:sz w:val="24"/>
          <w:szCs w:val="24"/>
          <w:rPrChange w:id="314" w:author="Kashim" w:date="2022-01-31T15:32:00Z">
            <w:rPr>
              <w:ins w:id="315" w:author="Kashim" w:date="2022-01-31T15:30:00Z"/>
            </w:rPr>
          </w:rPrChange>
        </w:rPr>
      </w:pPr>
      <w:r w:rsidRPr="00963F47">
        <w:rPr>
          <w:rFonts w:asciiTheme="minorHAnsi" w:hAnsiTheme="minorHAnsi"/>
          <w:sz w:val="24"/>
          <w:szCs w:val="24"/>
          <w:rPrChange w:id="316" w:author="Kashim" w:date="2022-01-31T15:32:00Z">
            <w:rPr/>
          </w:rPrChange>
        </w:rPr>
        <w:fldChar w:fldCharType="begin"/>
      </w:r>
      <w:r w:rsidRPr="00963F47">
        <w:rPr>
          <w:rFonts w:asciiTheme="minorHAnsi" w:hAnsiTheme="minorHAnsi"/>
          <w:sz w:val="24"/>
          <w:szCs w:val="24"/>
          <w:rPrChange w:id="317" w:author="Kashim" w:date="2022-01-31T15:32:00Z">
            <w:rPr/>
          </w:rPrChange>
        </w:rPr>
        <w:instrText xml:space="preserve"> HYPERLINK "https://app.slack.com/team/U02MJ16SM7E" \t "_blank" </w:instrText>
      </w:r>
      <w:r w:rsidRPr="00963F47">
        <w:rPr>
          <w:rFonts w:asciiTheme="minorHAnsi" w:hAnsiTheme="minorHAnsi"/>
          <w:sz w:val="24"/>
          <w:szCs w:val="24"/>
          <w:rPrChange w:id="318" w:author="Kashim" w:date="2022-01-31T15:32:00Z">
            <w:rPr/>
          </w:rPrChange>
        </w:rPr>
        <w:fldChar w:fldCharType="separate"/>
      </w:r>
      <w:proofErr w:type="spellStart"/>
      <w:r w:rsidRPr="00963F47">
        <w:rPr>
          <w:rStyle w:val="Hyperlink"/>
          <w:rFonts w:asciiTheme="minorHAnsi" w:hAnsiTheme="minorHAnsi"/>
          <w:b/>
          <w:bCs/>
          <w:sz w:val="24"/>
          <w:szCs w:val="24"/>
          <w:shd w:val="clear" w:color="auto" w:fill="F8F8F8"/>
          <w:rPrChange w:id="319" w:author="Kashim" w:date="2022-01-31T15:32:00Z">
            <w:rPr>
              <w:rStyle w:val="Hyperlink"/>
              <w:b/>
              <w:bCs/>
              <w:sz w:val="23"/>
              <w:szCs w:val="23"/>
              <w:shd w:val="clear" w:color="auto" w:fill="F8F8F8"/>
            </w:rPr>
          </w:rPrChange>
        </w:rPr>
        <w:t>Kashim</w:t>
      </w:r>
      <w:proofErr w:type="spellEnd"/>
      <w:r w:rsidRPr="00963F47">
        <w:rPr>
          <w:rFonts w:asciiTheme="minorHAnsi" w:hAnsiTheme="minorHAnsi"/>
          <w:sz w:val="24"/>
          <w:szCs w:val="24"/>
          <w:rPrChange w:id="320" w:author="Kashim" w:date="2022-01-31T15:32:00Z">
            <w:rPr/>
          </w:rPrChange>
        </w:rPr>
        <w:fldChar w:fldCharType="end"/>
      </w:r>
      <w:r w:rsidR="00963F47" w:rsidRPr="00963F47">
        <w:rPr>
          <w:rFonts w:asciiTheme="minorHAnsi" w:hAnsiTheme="minorHAnsi"/>
          <w:sz w:val="24"/>
          <w:szCs w:val="24"/>
          <w:rPrChange w:id="321" w:author="Kashim" w:date="2022-01-31T15:32:00Z">
            <w:rPr/>
          </w:rPrChange>
        </w:rPr>
        <w:t xml:space="preserve">: </w:t>
      </w:r>
    </w:p>
    <w:p w14:paraId="0000001A" w14:textId="321E3825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322" w:author="Kashim" w:date="2022-01-31T15:32:00Z">
            <w:rPr/>
          </w:rPrChange>
        </w:rPr>
        <w:pPrChange w:id="323" w:author="Kashim" w:date="2022-01-31T15:30:00Z">
          <w:pPr/>
        </w:pPrChange>
      </w:pPr>
      <w:r w:rsidRPr="00963F47">
        <w:rPr>
          <w:rFonts w:asciiTheme="minorHAnsi" w:hAnsiTheme="minorHAnsi"/>
          <w:sz w:val="24"/>
          <w:szCs w:val="24"/>
          <w:rPrChange w:id="324" w:author="Kashim" w:date="2022-01-31T15:32:00Z">
            <w:rPr/>
          </w:rPrChange>
        </w:rPr>
        <w:t xml:space="preserve">One particular challenge we had was </w:t>
      </w:r>
      <w:del w:id="325" w:author="Kashim" w:date="2022-01-31T15:16:00Z">
        <w:r w:rsidRPr="00963F47" w:rsidDel="003140FE">
          <w:rPr>
            <w:rFonts w:asciiTheme="minorHAnsi" w:hAnsiTheme="minorHAnsi"/>
            <w:sz w:val="24"/>
            <w:szCs w:val="24"/>
            <w:rPrChange w:id="326" w:author="Kashim" w:date="2022-01-31T15:32:00Z">
              <w:rPr/>
            </w:rPrChange>
          </w:rPr>
          <w:delText>the use of soundcloud</w:delText>
        </w:r>
      </w:del>
      <w:ins w:id="327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328" w:author="Kashim" w:date="2022-01-31T15:32:00Z">
              <w:rPr/>
            </w:rPrChange>
          </w:rPr>
          <w:t xml:space="preserve">finding </w:t>
        </w:r>
      </w:ins>
      <w:ins w:id="329" w:author="Kashim" w:date="2022-01-31T15:17:00Z">
        <w:r w:rsidR="003140FE" w:rsidRPr="00963F47">
          <w:rPr>
            <w:rFonts w:asciiTheme="minorHAnsi" w:hAnsiTheme="minorHAnsi"/>
            <w:sz w:val="24"/>
            <w:szCs w:val="24"/>
            <w:rPrChange w:id="330" w:author="Kashim" w:date="2022-01-31T15:32:00Z">
              <w:rPr/>
            </w:rPrChange>
          </w:rPr>
          <w:t xml:space="preserve">a </w:t>
        </w:r>
      </w:ins>
      <w:ins w:id="331" w:author="Kashim" w:date="2022-01-31T15:16:00Z">
        <w:r w:rsidR="003140FE" w:rsidRPr="00963F47">
          <w:rPr>
            <w:rFonts w:asciiTheme="minorHAnsi" w:hAnsiTheme="minorHAnsi"/>
            <w:sz w:val="24"/>
            <w:szCs w:val="24"/>
            <w:rPrChange w:id="332" w:author="Kashim" w:date="2022-01-31T15:32:00Z">
              <w:rPr/>
            </w:rPrChange>
          </w:rPr>
          <w:t>suitable</w:t>
        </w:r>
      </w:ins>
      <w:r w:rsidRPr="00963F47">
        <w:rPr>
          <w:rFonts w:asciiTheme="minorHAnsi" w:hAnsiTheme="minorHAnsi"/>
          <w:sz w:val="24"/>
          <w:szCs w:val="24"/>
          <w:rPrChange w:id="333" w:author="Kashim" w:date="2022-01-31T15:32:00Z">
            <w:rPr/>
          </w:rPrChange>
        </w:rPr>
        <w:t xml:space="preserve"> API </w:t>
      </w:r>
      <w:ins w:id="334" w:author="Kashim" w:date="2022-01-31T15:17:00Z">
        <w:r w:rsidR="003140FE" w:rsidRPr="00963F47">
          <w:rPr>
            <w:rFonts w:asciiTheme="minorHAnsi" w:hAnsiTheme="minorHAnsi"/>
            <w:sz w:val="24"/>
            <w:szCs w:val="24"/>
            <w:rPrChange w:id="335" w:author="Kashim" w:date="2022-01-31T15:32:00Z">
              <w:rPr/>
            </w:rPrChange>
          </w:rPr>
          <w:t>that functioned and met our criteria. We shopped around and sometimes have to adapt the project whilst</w:t>
        </w:r>
        <w:r w:rsidR="007B0428" w:rsidRPr="00963F47">
          <w:rPr>
            <w:rFonts w:asciiTheme="minorHAnsi" w:hAnsiTheme="minorHAnsi"/>
            <w:sz w:val="24"/>
            <w:szCs w:val="24"/>
            <w:rPrChange w:id="336" w:author="Kashim" w:date="2022-01-31T15:32:00Z">
              <w:rPr/>
            </w:rPrChange>
          </w:rPr>
          <w:t xml:space="preserve"> </w:t>
        </w:r>
      </w:ins>
      <w:ins w:id="337" w:author="Kashim" w:date="2022-01-31T15:18:00Z">
        <w:r w:rsidR="007B0428" w:rsidRPr="00963F47">
          <w:rPr>
            <w:rFonts w:asciiTheme="minorHAnsi" w:hAnsiTheme="minorHAnsi"/>
            <w:sz w:val="24"/>
            <w:szCs w:val="24"/>
            <w:rPrChange w:id="338" w:author="Kashim" w:date="2022-01-31T15:32:00Z">
              <w:rPr/>
            </w:rPrChange>
          </w:rPr>
          <w:t>maintaining the key purpose of the project.</w:t>
        </w:r>
      </w:ins>
      <w:del w:id="339" w:author="Kashim" w:date="2022-01-31T15:19:00Z">
        <w:r w:rsidRPr="00963F47" w:rsidDel="007B0428">
          <w:rPr>
            <w:rFonts w:asciiTheme="minorHAnsi" w:hAnsiTheme="minorHAnsi"/>
            <w:sz w:val="24"/>
            <w:szCs w:val="24"/>
            <w:rPrChange w:id="340" w:author="Kashim" w:date="2022-01-31T15:32:00Z">
              <w:rPr/>
            </w:rPrChange>
          </w:rPr>
          <w:delText>and why we moved to Spotify API. kashim to talk a little more about his experience and why it didnt work</w:delText>
        </w:r>
      </w:del>
    </w:p>
    <w:p w14:paraId="0000001B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341" w:author="Kashim" w:date="2022-01-31T15:32:00Z">
            <w:rPr/>
          </w:rPrChange>
        </w:rPr>
        <w:pPrChange w:id="342" w:author="Kashim" w:date="2022-01-31T15:03:00Z">
          <w:pPr/>
        </w:pPrChange>
      </w:pPr>
    </w:p>
    <w:p w14:paraId="4F5F8BF0" w14:textId="77777777" w:rsidR="00963F47" w:rsidRPr="00963F47" w:rsidRDefault="007B0428" w:rsidP="00D8082D">
      <w:pPr>
        <w:jc w:val="both"/>
        <w:rPr>
          <w:ins w:id="343" w:author="Kashim" w:date="2022-01-31T15:30:00Z"/>
          <w:rFonts w:asciiTheme="minorHAnsi" w:hAnsiTheme="minorHAnsi"/>
          <w:sz w:val="24"/>
          <w:szCs w:val="24"/>
          <w:rPrChange w:id="344" w:author="Kashim" w:date="2022-01-31T15:32:00Z">
            <w:rPr>
              <w:ins w:id="345" w:author="Kashim" w:date="2022-01-31T15:30:00Z"/>
            </w:rPr>
          </w:rPrChange>
        </w:rPr>
      </w:pPr>
      <w:ins w:id="346" w:author="Kashim" w:date="2022-01-31T15:19:00Z">
        <w:r w:rsidRPr="00963F47">
          <w:rPr>
            <w:rFonts w:asciiTheme="minorHAnsi" w:hAnsiTheme="minorHAnsi"/>
            <w:sz w:val="24"/>
            <w:szCs w:val="24"/>
            <w:rPrChange w:id="347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348" w:author="Kashim" w:date="2022-01-31T15:32:00Z">
              <w:rPr/>
            </w:rPrChange>
          </w:rPr>
          <w:instrText xml:space="preserve"> HYPERLINK "https://app.slack.com/team/U02MJ1808JG" \t "_blank" </w:instrText>
        </w:r>
        <w:r w:rsidRPr="00963F47">
          <w:rPr>
            <w:rFonts w:asciiTheme="minorHAnsi" w:hAnsiTheme="minorHAnsi"/>
            <w:sz w:val="24"/>
            <w:szCs w:val="24"/>
            <w:rPrChange w:id="349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350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Simon Dobson</w:t>
        </w:r>
        <w:r w:rsidRPr="00963F47">
          <w:rPr>
            <w:rFonts w:asciiTheme="minorHAnsi" w:hAnsiTheme="minorHAnsi"/>
            <w:sz w:val="24"/>
            <w:szCs w:val="24"/>
            <w:rPrChange w:id="351" w:author="Kashim" w:date="2022-01-31T15:32:00Z">
              <w:rPr/>
            </w:rPrChange>
          </w:rPr>
          <w:fldChar w:fldCharType="end"/>
        </w:r>
      </w:ins>
      <w:del w:id="352" w:author="Kashim" w:date="2022-01-31T15:19:00Z">
        <w:r w:rsidR="00963F47" w:rsidRPr="00963F47" w:rsidDel="007B0428">
          <w:rPr>
            <w:rFonts w:asciiTheme="minorHAnsi" w:hAnsiTheme="minorHAnsi"/>
            <w:sz w:val="24"/>
            <w:szCs w:val="24"/>
            <w:rPrChange w:id="353" w:author="Kashim" w:date="2022-01-31T15:32:00Z">
              <w:rPr/>
            </w:rPrChange>
          </w:rPr>
          <w:delText>Simon</w:delText>
        </w:r>
      </w:del>
      <w:r w:rsidR="00963F47" w:rsidRPr="00963F47">
        <w:rPr>
          <w:rFonts w:asciiTheme="minorHAnsi" w:hAnsiTheme="minorHAnsi"/>
          <w:sz w:val="24"/>
          <w:szCs w:val="24"/>
          <w:rPrChange w:id="354" w:author="Kashim" w:date="2022-01-31T15:32:00Z">
            <w:rPr/>
          </w:rPrChange>
        </w:rPr>
        <w:t xml:space="preserve">: </w:t>
      </w:r>
    </w:p>
    <w:p w14:paraId="0000001C" w14:textId="07474229" w:rsidR="004D0E8B" w:rsidRPr="00963F47" w:rsidRDefault="00963F47">
      <w:pPr>
        <w:ind w:left="851"/>
        <w:jc w:val="both"/>
        <w:rPr>
          <w:rFonts w:asciiTheme="minorHAnsi" w:hAnsiTheme="minorHAnsi"/>
          <w:sz w:val="24"/>
          <w:szCs w:val="24"/>
          <w:rPrChange w:id="355" w:author="Kashim" w:date="2022-01-31T15:32:00Z">
            <w:rPr/>
          </w:rPrChange>
        </w:rPr>
        <w:pPrChange w:id="356" w:author="Kashim" w:date="2022-01-31T15:30:00Z">
          <w:pPr/>
        </w:pPrChange>
      </w:pPr>
      <w:del w:id="357" w:author="Kashim" w:date="2022-01-31T15:22:00Z">
        <w:r w:rsidRPr="00963F47" w:rsidDel="007B0428">
          <w:rPr>
            <w:rFonts w:asciiTheme="minorHAnsi" w:hAnsiTheme="minorHAnsi"/>
            <w:sz w:val="24"/>
            <w:szCs w:val="24"/>
            <w:rPrChange w:id="358" w:author="Kashim" w:date="2022-01-31T15:32:00Z">
              <w:rPr/>
            </w:rPrChange>
          </w:rPr>
          <w:delText>We realized that our original idea wasn't going to work with the words API, so we had to turn this into a positive and create a guessing game from the definitions, we didn't let it get the team down and we decided to see it as a positive</w:delText>
        </w:r>
      </w:del>
      <w:ins w:id="359" w:author="Kashim" w:date="2022-01-31T15:20:00Z">
        <w:r w:rsidR="007B0428" w:rsidRPr="00963F47">
          <w:rPr>
            <w:rFonts w:asciiTheme="minorHAnsi" w:hAnsiTheme="minorHAnsi"/>
            <w:sz w:val="24"/>
            <w:szCs w:val="24"/>
            <w:rPrChange w:id="360" w:author="Kashim" w:date="2022-01-31T15:32:00Z">
              <w:rPr/>
            </w:rPrChange>
          </w:rPr>
          <w:t>Due to limitations imposed by the API’s</w:t>
        </w:r>
      </w:ins>
      <w:ins w:id="361" w:author="Simon Dobson" w:date="2022-01-31T16:44:00Z">
        <w:r w:rsidR="006419B5">
          <w:rPr>
            <w:rFonts w:asciiTheme="minorHAnsi" w:hAnsiTheme="minorHAnsi"/>
            <w:sz w:val="24"/>
            <w:szCs w:val="24"/>
          </w:rPr>
          <w:t>,</w:t>
        </w:r>
      </w:ins>
      <w:ins w:id="362" w:author="Kashim" w:date="2022-01-31T15:20:00Z">
        <w:r w:rsidR="007B0428" w:rsidRPr="00963F47">
          <w:rPr>
            <w:rFonts w:asciiTheme="minorHAnsi" w:hAnsiTheme="minorHAnsi"/>
            <w:sz w:val="24"/>
            <w:szCs w:val="24"/>
            <w:rPrChange w:id="363" w:author="Kashim" w:date="2022-01-31T15:32:00Z">
              <w:rPr/>
            </w:rPrChange>
          </w:rPr>
          <w:t xml:space="preserve"> be it </w:t>
        </w:r>
      </w:ins>
      <w:ins w:id="364" w:author="Simon Dobson" w:date="2022-01-31T16:43:00Z">
        <w:r w:rsidR="006419B5">
          <w:rPr>
            <w:rFonts w:asciiTheme="minorHAnsi" w:hAnsiTheme="minorHAnsi"/>
            <w:sz w:val="24"/>
            <w:szCs w:val="24"/>
          </w:rPr>
          <w:t xml:space="preserve">in </w:t>
        </w:r>
      </w:ins>
      <w:ins w:id="365" w:author="Kashim" w:date="2022-01-31T15:20:00Z">
        <w:r w:rsidR="007B0428" w:rsidRPr="00963F47">
          <w:rPr>
            <w:rFonts w:asciiTheme="minorHAnsi" w:hAnsiTheme="minorHAnsi"/>
            <w:sz w:val="24"/>
            <w:szCs w:val="24"/>
            <w:rPrChange w:id="366" w:author="Kashim" w:date="2022-01-31T15:32:00Z">
              <w:rPr/>
            </w:rPrChange>
          </w:rPr>
          <w:t xml:space="preserve">their function or scope, </w:t>
        </w:r>
      </w:ins>
      <w:ins w:id="367" w:author="Kashim" w:date="2022-01-31T15:21:00Z">
        <w:r w:rsidR="007B0428" w:rsidRPr="00963F47">
          <w:rPr>
            <w:rFonts w:asciiTheme="minorHAnsi" w:hAnsiTheme="minorHAnsi"/>
            <w:sz w:val="24"/>
            <w:szCs w:val="24"/>
            <w:rPrChange w:id="368" w:author="Kashim" w:date="2022-01-31T15:32:00Z">
              <w:rPr/>
            </w:rPrChange>
          </w:rPr>
          <w:t xml:space="preserve">there were times we had to change the operation and presentation of </w:t>
        </w:r>
      </w:ins>
      <w:ins w:id="369" w:author="Simon Dobson" w:date="2022-01-31T16:43:00Z">
        <w:r w:rsidR="006419B5">
          <w:rPr>
            <w:rFonts w:asciiTheme="minorHAnsi" w:hAnsiTheme="minorHAnsi"/>
            <w:sz w:val="24"/>
            <w:szCs w:val="24"/>
          </w:rPr>
          <w:t xml:space="preserve">our </w:t>
        </w:r>
      </w:ins>
      <w:ins w:id="370" w:author="Kashim" w:date="2022-01-31T15:21:00Z">
        <w:r w:rsidR="007B0428" w:rsidRPr="00963F47">
          <w:rPr>
            <w:rFonts w:asciiTheme="minorHAnsi" w:hAnsiTheme="minorHAnsi"/>
            <w:sz w:val="24"/>
            <w:szCs w:val="24"/>
            <w:rPrChange w:id="371" w:author="Kashim" w:date="2022-01-31T15:32:00Z">
              <w:rPr/>
            </w:rPrChange>
          </w:rPr>
          <w:t xml:space="preserve">project. For instance, we initially wanted to create </w:t>
        </w:r>
      </w:ins>
      <w:ins w:id="372" w:author="Simon Dobson" w:date="2022-01-31T16:44:00Z">
        <w:r w:rsidR="006419B5">
          <w:rPr>
            <w:rFonts w:asciiTheme="minorHAnsi" w:hAnsiTheme="minorHAnsi"/>
            <w:sz w:val="24"/>
            <w:szCs w:val="24"/>
          </w:rPr>
          <w:t xml:space="preserve">a </w:t>
        </w:r>
      </w:ins>
      <w:ins w:id="373" w:author="Kashim" w:date="2022-01-31T15:21:00Z">
        <w:r w:rsidR="007B0428" w:rsidRPr="00963F47">
          <w:rPr>
            <w:rFonts w:asciiTheme="minorHAnsi" w:hAnsiTheme="minorHAnsi"/>
            <w:sz w:val="24"/>
            <w:szCs w:val="24"/>
            <w:rPrChange w:id="374" w:author="Kashim" w:date="2022-01-31T15:32:00Z">
              <w:rPr/>
            </w:rPrChange>
          </w:rPr>
          <w:t>word gu</w:t>
        </w:r>
      </w:ins>
      <w:ins w:id="375" w:author="Kashim" w:date="2022-01-31T15:22:00Z">
        <w:r w:rsidR="007B0428" w:rsidRPr="00963F47">
          <w:rPr>
            <w:rFonts w:asciiTheme="minorHAnsi" w:hAnsiTheme="minorHAnsi"/>
            <w:sz w:val="24"/>
            <w:szCs w:val="24"/>
            <w:rPrChange w:id="376" w:author="Kashim" w:date="2022-01-31T15:32:00Z">
              <w:rPr/>
            </w:rPrChange>
          </w:rPr>
          <w:t>essing game</w:t>
        </w:r>
      </w:ins>
      <w:ins w:id="377" w:author="Simon Dobson" w:date="2022-01-31T16:44:00Z">
        <w:r w:rsidR="006419B5">
          <w:rPr>
            <w:rFonts w:asciiTheme="minorHAnsi" w:hAnsiTheme="minorHAnsi"/>
            <w:sz w:val="24"/>
            <w:szCs w:val="24"/>
          </w:rPr>
          <w:t>; W</w:t>
        </w:r>
      </w:ins>
      <w:ins w:id="378" w:author="Kashim" w:date="2022-01-31T15:22:00Z">
        <w:del w:id="379" w:author="Simon Dobson" w:date="2022-01-31T16:44:00Z">
          <w:r w:rsidR="007B0428" w:rsidRPr="00963F47" w:rsidDel="006419B5">
            <w:rPr>
              <w:rFonts w:asciiTheme="minorHAnsi" w:hAnsiTheme="minorHAnsi"/>
              <w:sz w:val="24"/>
              <w:szCs w:val="24"/>
              <w:rPrChange w:id="380" w:author="Kashim" w:date="2022-01-31T15:32:00Z">
                <w:rPr/>
              </w:rPrChange>
            </w:rPr>
            <w:delText xml:space="preserve"> which w</w:delText>
          </w:r>
        </w:del>
        <w:r w:rsidR="007B0428" w:rsidRPr="00963F47">
          <w:rPr>
            <w:rFonts w:asciiTheme="minorHAnsi" w:hAnsiTheme="minorHAnsi"/>
            <w:sz w:val="24"/>
            <w:szCs w:val="24"/>
            <w:rPrChange w:id="381" w:author="Kashim" w:date="2022-01-31T15:32:00Z">
              <w:rPr/>
            </w:rPrChange>
          </w:rPr>
          <w:t xml:space="preserve">e could not get </w:t>
        </w:r>
      </w:ins>
      <w:ins w:id="382" w:author="Simon Dobson" w:date="2022-01-31T16:45:00Z">
        <w:r w:rsidR="006419B5">
          <w:rPr>
            <w:rFonts w:asciiTheme="minorHAnsi" w:hAnsiTheme="minorHAnsi"/>
            <w:sz w:val="24"/>
            <w:szCs w:val="24"/>
          </w:rPr>
          <w:t xml:space="preserve">the API </w:t>
        </w:r>
      </w:ins>
      <w:ins w:id="383" w:author="Kashim" w:date="2022-01-31T15:22:00Z">
        <w:r w:rsidR="007B0428" w:rsidRPr="00963F47">
          <w:rPr>
            <w:rFonts w:asciiTheme="minorHAnsi" w:hAnsiTheme="minorHAnsi"/>
            <w:sz w:val="24"/>
            <w:szCs w:val="24"/>
            <w:rPrChange w:id="384" w:author="Kashim" w:date="2022-01-31T15:32:00Z">
              <w:rPr/>
            </w:rPrChange>
          </w:rPr>
          <w:t xml:space="preserve">to </w:t>
        </w:r>
        <w:del w:id="385" w:author="Simon Dobson" w:date="2022-01-31T16:43:00Z">
          <w:r w:rsidR="007B0428" w:rsidRPr="00963F47" w:rsidDel="006419B5">
            <w:rPr>
              <w:rFonts w:asciiTheme="minorHAnsi" w:hAnsiTheme="minorHAnsi"/>
              <w:sz w:val="24"/>
              <w:szCs w:val="24"/>
              <w:rPrChange w:id="386" w:author="Kashim" w:date="2022-01-31T15:32:00Z">
                <w:rPr/>
              </w:rPrChange>
            </w:rPr>
            <w:delText>work</w:delText>
          </w:r>
        </w:del>
      </w:ins>
      <w:ins w:id="387" w:author="Simon Dobson" w:date="2022-01-31T16:43:00Z">
        <w:r w:rsidR="006419B5">
          <w:rPr>
            <w:rFonts w:asciiTheme="minorHAnsi" w:hAnsiTheme="minorHAnsi"/>
            <w:sz w:val="24"/>
            <w:szCs w:val="24"/>
          </w:rPr>
          <w:t>function as expected</w:t>
        </w:r>
      </w:ins>
      <w:ins w:id="388" w:author="Kashim" w:date="2022-01-31T15:22:00Z">
        <w:r w:rsidR="007B0428" w:rsidRPr="00963F47">
          <w:rPr>
            <w:rFonts w:asciiTheme="minorHAnsi" w:hAnsiTheme="minorHAnsi"/>
            <w:sz w:val="24"/>
            <w:szCs w:val="24"/>
            <w:rPrChange w:id="389" w:author="Kashim" w:date="2022-01-31T15:32:00Z">
              <w:rPr/>
            </w:rPrChange>
          </w:rPr>
          <w:t xml:space="preserve">, so we instead opted for word definitions. </w:t>
        </w:r>
      </w:ins>
      <w:ins w:id="390" w:author="Kashim" w:date="2022-01-31T15:23:00Z">
        <w:r w:rsidR="00723127" w:rsidRPr="00963F47">
          <w:rPr>
            <w:rFonts w:asciiTheme="minorHAnsi" w:hAnsiTheme="minorHAnsi"/>
            <w:sz w:val="24"/>
            <w:szCs w:val="24"/>
            <w:rPrChange w:id="391" w:author="Kashim" w:date="2022-01-31T15:32:00Z">
              <w:rPr/>
            </w:rPrChange>
          </w:rPr>
          <w:t>These setbacks</w:t>
        </w:r>
        <w:r w:rsidR="007B0428" w:rsidRPr="00963F47">
          <w:rPr>
            <w:rFonts w:asciiTheme="minorHAnsi" w:hAnsiTheme="minorHAnsi"/>
            <w:sz w:val="24"/>
            <w:szCs w:val="24"/>
            <w:rPrChange w:id="392" w:author="Kashim" w:date="2022-01-31T15:32:00Z">
              <w:rPr/>
            </w:rPrChange>
          </w:rPr>
          <w:t xml:space="preserve"> </w:t>
        </w:r>
        <w:r w:rsidR="00723127" w:rsidRPr="00963F47">
          <w:rPr>
            <w:rFonts w:asciiTheme="minorHAnsi" w:hAnsiTheme="minorHAnsi"/>
            <w:sz w:val="24"/>
            <w:szCs w:val="24"/>
            <w:rPrChange w:id="393" w:author="Kashim" w:date="2022-01-31T15:32:00Z">
              <w:rPr/>
            </w:rPrChange>
          </w:rPr>
          <w:t>will serve as</w:t>
        </w:r>
        <w:r w:rsidR="007B0428" w:rsidRPr="00963F47">
          <w:rPr>
            <w:rFonts w:asciiTheme="minorHAnsi" w:hAnsiTheme="minorHAnsi"/>
            <w:sz w:val="24"/>
            <w:szCs w:val="24"/>
            <w:rPrChange w:id="394" w:author="Kashim" w:date="2022-01-31T15:32:00Z">
              <w:rPr/>
            </w:rPrChange>
          </w:rPr>
          <w:t xml:space="preserve"> opportunities</w:t>
        </w:r>
        <w:r w:rsidR="00723127" w:rsidRPr="00963F47">
          <w:rPr>
            <w:rFonts w:asciiTheme="minorHAnsi" w:hAnsiTheme="minorHAnsi"/>
            <w:sz w:val="24"/>
            <w:szCs w:val="24"/>
            <w:rPrChange w:id="395" w:author="Kashim" w:date="2022-01-31T15:32:00Z">
              <w:rPr/>
            </w:rPrChange>
          </w:rPr>
          <w:t xml:space="preserve"> for </w:t>
        </w:r>
      </w:ins>
      <w:ins w:id="396" w:author="Simon Dobson" w:date="2022-01-31T16:43:00Z">
        <w:r w:rsidR="006419B5">
          <w:rPr>
            <w:rFonts w:asciiTheme="minorHAnsi" w:hAnsiTheme="minorHAnsi"/>
            <w:sz w:val="24"/>
            <w:szCs w:val="24"/>
          </w:rPr>
          <w:t xml:space="preserve">the </w:t>
        </w:r>
      </w:ins>
      <w:ins w:id="397" w:author="Kashim" w:date="2022-01-31T15:23:00Z">
        <w:r w:rsidR="00723127" w:rsidRPr="00963F47">
          <w:rPr>
            <w:rFonts w:asciiTheme="minorHAnsi" w:hAnsiTheme="minorHAnsi"/>
            <w:sz w:val="24"/>
            <w:szCs w:val="24"/>
            <w:rPrChange w:id="398" w:author="Kashim" w:date="2022-01-31T15:32:00Z">
              <w:rPr/>
            </w:rPrChange>
          </w:rPr>
          <w:t>future development</w:t>
        </w:r>
        <w:del w:id="399" w:author="Simon Dobson" w:date="2022-01-31T16:43:00Z">
          <w:r w:rsidR="00723127" w:rsidRPr="00963F47" w:rsidDel="006419B5">
            <w:rPr>
              <w:rFonts w:asciiTheme="minorHAnsi" w:hAnsiTheme="minorHAnsi"/>
              <w:sz w:val="24"/>
              <w:szCs w:val="24"/>
              <w:rPrChange w:id="400" w:author="Kashim" w:date="2022-01-31T15:32:00Z">
                <w:rPr/>
              </w:rPrChange>
            </w:rPr>
            <w:delText>s</w:delText>
          </w:r>
        </w:del>
        <w:r w:rsidR="00723127" w:rsidRPr="00963F47">
          <w:rPr>
            <w:rFonts w:asciiTheme="minorHAnsi" w:hAnsiTheme="minorHAnsi"/>
            <w:sz w:val="24"/>
            <w:szCs w:val="24"/>
            <w:rPrChange w:id="401" w:author="Kashim" w:date="2022-01-31T15:32:00Z">
              <w:rPr/>
            </w:rPrChange>
          </w:rPr>
          <w:t xml:space="preserve"> of </w:t>
        </w:r>
      </w:ins>
      <w:ins w:id="402" w:author="Simon Dobson" w:date="2022-01-31T16:44:00Z">
        <w:r w:rsidR="006419B5">
          <w:rPr>
            <w:rFonts w:asciiTheme="minorHAnsi" w:hAnsiTheme="minorHAnsi"/>
            <w:sz w:val="24"/>
            <w:szCs w:val="24"/>
          </w:rPr>
          <w:t>our</w:t>
        </w:r>
      </w:ins>
      <w:ins w:id="403" w:author="Kashim" w:date="2022-01-31T15:23:00Z">
        <w:del w:id="404" w:author="Simon Dobson" w:date="2022-01-31T16:44:00Z">
          <w:r w:rsidR="00723127" w:rsidRPr="00963F47" w:rsidDel="006419B5">
            <w:rPr>
              <w:rFonts w:asciiTheme="minorHAnsi" w:hAnsiTheme="minorHAnsi"/>
              <w:sz w:val="24"/>
              <w:szCs w:val="24"/>
              <w:rPrChange w:id="405" w:author="Kashim" w:date="2022-01-31T15:32:00Z">
                <w:rPr/>
              </w:rPrChange>
            </w:rPr>
            <w:delText>thi</w:delText>
          </w:r>
        </w:del>
        <w:del w:id="406" w:author="Simon Dobson" w:date="2022-01-31T16:43:00Z">
          <w:r w:rsidR="00723127" w:rsidRPr="00963F47" w:rsidDel="006419B5">
            <w:rPr>
              <w:rFonts w:asciiTheme="minorHAnsi" w:hAnsiTheme="minorHAnsi"/>
              <w:sz w:val="24"/>
              <w:szCs w:val="24"/>
              <w:rPrChange w:id="407" w:author="Kashim" w:date="2022-01-31T15:32:00Z">
                <w:rPr/>
              </w:rPrChange>
            </w:rPr>
            <w:delText>s</w:delText>
          </w:r>
        </w:del>
        <w:r w:rsidR="00723127" w:rsidRPr="00963F47">
          <w:rPr>
            <w:rFonts w:asciiTheme="minorHAnsi" w:hAnsiTheme="minorHAnsi"/>
            <w:sz w:val="24"/>
            <w:szCs w:val="24"/>
            <w:rPrChange w:id="408" w:author="Kashim" w:date="2022-01-31T15:32:00Z">
              <w:rPr/>
            </w:rPrChange>
          </w:rPr>
          <w:t xml:space="preserve"> project</w:t>
        </w:r>
      </w:ins>
      <w:ins w:id="409" w:author="Simon Dobson" w:date="2022-01-31T16:45:00Z">
        <w:r w:rsidR="006419B5">
          <w:rPr>
            <w:rFonts w:asciiTheme="minorHAnsi" w:hAnsiTheme="minorHAnsi"/>
            <w:sz w:val="24"/>
            <w:szCs w:val="24"/>
          </w:rPr>
          <w:t>.</w:t>
        </w:r>
      </w:ins>
      <w:ins w:id="410" w:author="Kashim" w:date="2022-01-31T15:23:00Z">
        <w:del w:id="411" w:author="Simon Dobson" w:date="2022-01-31T16:45:00Z">
          <w:r w:rsidR="00723127" w:rsidRPr="00963F47" w:rsidDel="006419B5">
            <w:rPr>
              <w:rFonts w:asciiTheme="minorHAnsi" w:hAnsiTheme="minorHAnsi"/>
              <w:sz w:val="24"/>
              <w:szCs w:val="24"/>
              <w:rPrChange w:id="412" w:author="Kashim" w:date="2022-01-31T15:32:00Z">
                <w:rPr/>
              </w:rPrChange>
            </w:rPr>
            <w:delText>,</w:delText>
          </w:r>
        </w:del>
      </w:ins>
      <w:del w:id="413" w:author="Kashim" w:date="2022-01-31T15:20:00Z">
        <w:r w:rsidRPr="00963F47" w:rsidDel="007B0428">
          <w:rPr>
            <w:rFonts w:asciiTheme="minorHAnsi" w:hAnsiTheme="minorHAnsi"/>
            <w:sz w:val="24"/>
            <w:szCs w:val="24"/>
            <w:rPrChange w:id="414" w:author="Kashim" w:date="2022-01-31T15:32:00Z">
              <w:rPr/>
            </w:rPrChange>
          </w:rPr>
          <w:delText xml:space="preserve"> </w:delText>
        </w:r>
      </w:del>
    </w:p>
    <w:p w14:paraId="0000001D" w14:textId="77777777" w:rsidR="004D0E8B" w:rsidRPr="00963F47" w:rsidRDefault="004D0E8B">
      <w:pPr>
        <w:ind w:left="851"/>
        <w:jc w:val="both"/>
        <w:rPr>
          <w:rFonts w:asciiTheme="minorHAnsi" w:hAnsiTheme="minorHAnsi"/>
          <w:sz w:val="24"/>
          <w:szCs w:val="24"/>
          <w:rPrChange w:id="415" w:author="Kashim" w:date="2022-01-31T15:32:00Z">
            <w:rPr/>
          </w:rPrChange>
        </w:rPr>
        <w:pPrChange w:id="416" w:author="Kashim" w:date="2022-01-31T15:30:00Z">
          <w:pPr/>
        </w:pPrChange>
      </w:pPr>
    </w:p>
    <w:p w14:paraId="5EFD3501" w14:textId="77777777" w:rsidR="00963F47" w:rsidRPr="00963F47" w:rsidRDefault="00723127" w:rsidP="00D8082D">
      <w:pPr>
        <w:jc w:val="both"/>
        <w:rPr>
          <w:ins w:id="417" w:author="Kashim" w:date="2022-01-31T15:30:00Z"/>
          <w:rFonts w:asciiTheme="minorHAnsi" w:hAnsiTheme="minorHAnsi"/>
          <w:sz w:val="24"/>
          <w:szCs w:val="24"/>
          <w:rPrChange w:id="418" w:author="Kashim" w:date="2022-01-31T15:32:00Z">
            <w:rPr>
              <w:ins w:id="419" w:author="Kashim" w:date="2022-01-31T15:30:00Z"/>
            </w:rPr>
          </w:rPrChange>
        </w:rPr>
      </w:pPr>
      <w:ins w:id="420" w:author="Kashim" w:date="2022-01-31T15:23:00Z">
        <w:r w:rsidRPr="00963F47">
          <w:rPr>
            <w:rFonts w:asciiTheme="minorHAnsi" w:hAnsiTheme="minorHAnsi"/>
            <w:sz w:val="24"/>
            <w:szCs w:val="24"/>
            <w:rPrChange w:id="421" w:author="Kashim" w:date="2022-01-31T15:32:00Z">
              <w:rPr/>
            </w:rPrChange>
          </w:rPr>
          <w:fldChar w:fldCharType="begin"/>
        </w:r>
        <w:r w:rsidRPr="00963F47">
          <w:rPr>
            <w:rFonts w:asciiTheme="minorHAnsi" w:hAnsiTheme="minorHAnsi"/>
            <w:sz w:val="24"/>
            <w:szCs w:val="24"/>
            <w:rPrChange w:id="422" w:author="Kashim" w:date="2022-01-31T15:32:00Z">
              <w:rPr/>
            </w:rPrChange>
          </w:rPr>
          <w:instrText xml:space="preserve"> HYPERLINK "https://app.slack.com/team/U02M144KUH5" \t "_blank" </w:instrText>
        </w:r>
        <w:r w:rsidRPr="00963F47">
          <w:rPr>
            <w:rFonts w:asciiTheme="minorHAnsi" w:hAnsiTheme="minorHAnsi"/>
            <w:sz w:val="24"/>
            <w:szCs w:val="24"/>
            <w:rPrChange w:id="423" w:author="Kashim" w:date="2022-01-31T15:32:00Z">
              <w:rPr/>
            </w:rPrChange>
          </w:rPr>
          <w:fldChar w:fldCharType="separate"/>
        </w:r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424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 xml:space="preserve">Matthew </w:t>
        </w:r>
        <w:proofErr w:type="spellStart"/>
        <w:r w:rsidRPr="00963F47">
          <w:rPr>
            <w:rStyle w:val="Hyperlink"/>
            <w:rFonts w:asciiTheme="minorHAnsi" w:hAnsiTheme="minorHAnsi"/>
            <w:b/>
            <w:bCs/>
            <w:sz w:val="24"/>
            <w:szCs w:val="24"/>
            <w:shd w:val="clear" w:color="auto" w:fill="F8F8F8"/>
            <w:rPrChange w:id="425" w:author="Kashim" w:date="2022-01-31T15:32:00Z">
              <w:rPr>
                <w:rStyle w:val="Hyperlink"/>
                <w:b/>
                <w:bCs/>
                <w:sz w:val="23"/>
                <w:szCs w:val="23"/>
                <w:shd w:val="clear" w:color="auto" w:fill="F8F8F8"/>
              </w:rPr>
            </w:rPrChange>
          </w:rPr>
          <w:t>D'Sena</w:t>
        </w:r>
        <w:proofErr w:type="spellEnd"/>
        <w:r w:rsidRPr="00963F47">
          <w:rPr>
            <w:rFonts w:asciiTheme="minorHAnsi" w:hAnsiTheme="minorHAnsi"/>
            <w:sz w:val="24"/>
            <w:szCs w:val="24"/>
            <w:rPrChange w:id="426" w:author="Kashim" w:date="2022-01-31T15:32:00Z">
              <w:rPr/>
            </w:rPrChange>
          </w:rPr>
          <w:fldChar w:fldCharType="end"/>
        </w:r>
      </w:ins>
      <w:del w:id="427" w:author="Kashim" w:date="2022-01-31T15:23:00Z">
        <w:r w:rsidR="00963F47" w:rsidRPr="00963F47" w:rsidDel="00723127">
          <w:rPr>
            <w:rFonts w:asciiTheme="minorHAnsi" w:hAnsiTheme="minorHAnsi"/>
            <w:sz w:val="24"/>
            <w:szCs w:val="24"/>
            <w:rPrChange w:id="428" w:author="Kashim" w:date="2022-01-31T15:32:00Z">
              <w:rPr/>
            </w:rPrChange>
          </w:rPr>
          <w:delText>Matt</w:delText>
        </w:r>
      </w:del>
      <w:r w:rsidR="00963F47" w:rsidRPr="00963F47">
        <w:rPr>
          <w:rFonts w:asciiTheme="minorHAnsi" w:hAnsiTheme="minorHAnsi"/>
          <w:sz w:val="24"/>
          <w:szCs w:val="24"/>
          <w:rPrChange w:id="429" w:author="Kashim" w:date="2022-01-31T15:32:00Z">
            <w:rPr/>
          </w:rPrChange>
        </w:rPr>
        <w:t xml:space="preserve">: </w:t>
      </w:r>
    </w:p>
    <w:p w14:paraId="275997F0" w14:textId="54CD31D2" w:rsidR="00723127" w:rsidRPr="00963F47" w:rsidRDefault="00963F47">
      <w:pPr>
        <w:ind w:left="851"/>
        <w:jc w:val="both"/>
        <w:rPr>
          <w:ins w:id="430" w:author="Kashim" w:date="2022-01-31T15:24:00Z"/>
          <w:rFonts w:asciiTheme="minorHAnsi" w:hAnsiTheme="minorHAnsi"/>
          <w:sz w:val="24"/>
          <w:szCs w:val="24"/>
          <w:rPrChange w:id="431" w:author="Kashim" w:date="2022-01-31T15:32:00Z">
            <w:rPr>
              <w:ins w:id="432" w:author="Kashim" w:date="2022-01-31T15:24:00Z"/>
            </w:rPr>
          </w:rPrChange>
        </w:rPr>
        <w:pPrChange w:id="433" w:author="Kashim" w:date="2022-01-31T15:30:00Z">
          <w:pPr>
            <w:jc w:val="both"/>
          </w:pPr>
        </w:pPrChange>
      </w:pPr>
      <w:r w:rsidRPr="00963F47">
        <w:rPr>
          <w:rFonts w:asciiTheme="minorHAnsi" w:hAnsiTheme="minorHAnsi"/>
          <w:sz w:val="24"/>
          <w:szCs w:val="24"/>
          <w:rPrChange w:id="434" w:author="Kashim" w:date="2022-01-31T15:32:00Z">
            <w:rPr/>
          </w:rPrChange>
        </w:rPr>
        <w:t xml:space="preserve">In terms of future development, </w:t>
      </w:r>
      <w:ins w:id="435" w:author="Kashim" w:date="2022-01-31T15:24:00Z">
        <w:r w:rsidR="00723127" w:rsidRPr="00963F47">
          <w:rPr>
            <w:rFonts w:asciiTheme="minorHAnsi" w:hAnsiTheme="minorHAnsi"/>
            <w:sz w:val="24"/>
            <w:szCs w:val="24"/>
            <w:rPrChange w:id="436" w:author="Kashim" w:date="2022-01-31T15:32:00Z">
              <w:rPr/>
            </w:rPrChange>
          </w:rPr>
          <w:t xml:space="preserve">there are opportunities to allow the users to plug in their music preferences, </w:t>
        </w:r>
      </w:ins>
      <w:ins w:id="437" w:author="Kashim" w:date="2022-01-31T15:25:00Z">
        <w:r w:rsidR="00723127" w:rsidRPr="00963F47">
          <w:rPr>
            <w:rFonts w:asciiTheme="minorHAnsi" w:hAnsiTheme="minorHAnsi"/>
            <w:sz w:val="24"/>
            <w:szCs w:val="24"/>
            <w:rPrChange w:id="438" w:author="Kashim" w:date="2022-01-31T15:32:00Z">
              <w:rPr/>
            </w:rPrChange>
          </w:rPr>
          <w:t>fetch an</w:t>
        </w:r>
      </w:ins>
      <w:ins w:id="439" w:author="Kashim" w:date="2022-01-31T15:24:00Z">
        <w:r w:rsidR="00723127" w:rsidRPr="00963F47">
          <w:rPr>
            <w:rFonts w:asciiTheme="minorHAnsi" w:hAnsiTheme="minorHAnsi"/>
            <w:sz w:val="24"/>
            <w:szCs w:val="24"/>
            <w:rPrChange w:id="440" w:author="Kashim" w:date="2022-01-31T15:32:00Z">
              <w:rPr/>
            </w:rPrChange>
          </w:rPr>
          <w:t xml:space="preserve"> image to the words as </w:t>
        </w:r>
      </w:ins>
      <w:ins w:id="441" w:author="Kashim" w:date="2022-01-31T15:25:00Z">
        <w:r w:rsidR="00723127" w:rsidRPr="00963F47">
          <w:rPr>
            <w:rFonts w:asciiTheme="minorHAnsi" w:hAnsiTheme="minorHAnsi"/>
            <w:sz w:val="24"/>
            <w:szCs w:val="24"/>
            <w:rPrChange w:id="442" w:author="Kashim" w:date="2022-01-31T15:32:00Z">
              <w:rPr/>
            </w:rPrChange>
          </w:rPr>
          <w:t>this will help memory retain</w:t>
        </w:r>
      </w:ins>
      <w:ins w:id="443" w:author="Kashim" w:date="2022-01-31T15:27:00Z">
        <w:r w:rsidR="00723127" w:rsidRPr="00963F47">
          <w:rPr>
            <w:rFonts w:asciiTheme="minorHAnsi" w:hAnsiTheme="minorHAnsi"/>
            <w:sz w:val="24"/>
            <w:szCs w:val="24"/>
            <w:rPrChange w:id="444" w:author="Kashim" w:date="2022-01-31T15:32:00Z">
              <w:rPr/>
            </w:rPrChange>
          </w:rPr>
          <w:t>ment</w:t>
        </w:r>
      </w:ins>
      <w:ins w:id="445" w:author="Kashim" w:date="2022-01-31T15:25:00Z">
        <w:r w:rsidR="00723127" w:rsidRPr="00963F47">
          <w:rPr>
            <w:rFonts w:asciiTheme="minorHAnsi" w:hAnsiTheme="minorHAnsi"/>
            <w:sz w:val="24"/>
            <w:szCs w:val="24"/>
            <w:rPrChange w:id="446" w:author="Kashim" w:date="2022-01-31T15:32:00Z">
              <w:rPr/>
            </w:rPrChange>
          </w:rPr>
          <w:t xml:space="preserve">, </w:t>
        </w:r>
      </w:ins>
      <w:ins w:id="447" w:author="Kashim" w:date="2022-01-31T15:26:00Z">
        <w:r w:rsidR="00723127" w:rsidRPr="00963F47">
          <w:rPr>
            <w:rFonts w:asciiTheme="minorHAnsi" w:hAnsiTheme="minorHAnsi"/>
            <w:sz w:val="24"/>
            <w:szCs w:val="24"/>
            <w:rPrChange w:id="448" w:author="Kashim" w:date="2022-01-31T15:32:00Z">
              <w:rPr/>
            </w:rPrChange>
          </w:rPr>
          <w:t xml:space="preserve">incorporate word quiz and allocate points, include a share function to build a social network capability. </w:t>
        </w:r>
      </w:ins>
    </w:p>
    <w:p w14:paraId="41C6E85D" w14:textId="77777777" w:rsidR="00723127" w:rsidRPr="00963F47" w:rsidRDefault="00723127" w:rsidP="00D8082D">
      <w:pPr>
        <w:jc w:val="both"/>
        <w:rPr>
          <w:ins w:id="449" w:author="Kashim" w:date="2022-01-31T15:24:00Z"/>
          <w:rFonts w:asciiTheme="minorHAnsi" w:hAnsiTheme="minorHAnsi"/>
          <w:sz w:val="24"/>
          <w:szCs w:val="24"/>
          <w:rPrChange w:id="450" w:author="Kashim" w:date="2022-01-31T15:32:00Z">
            <w:rPr>
              <w:ins w:id="451" w:author="Kashim" w:date="2022-01-31T15:24:00Z"/>
            </w:rPr>
          </w:rPrChange>
        </w:rPr>
      </w:pPr>
    </w:p>
    <w:p w14:paraId="0000001E" w14:textId="0A03737E" w:rsidR="004D0E8B" w:rsidRPr="00963F47" w:rsidDel="00723127" w:rsidRDefault="00963F47">
      <w:pPr>
        <w:jc w:val="both"/>
        <w:rPr>
          <w:del w:id="452" w:author="Kashim" w:date="2022-01-31T15:27:00Z"/>
          <w:rFonts w:asciiTheme="minorHAnsi" w:hAnsiTheme="minorHAnsi"/>
          <w:sz w:val="24"/>
          <w:szCs w:val="24"/>
          <w:rPrChange w:id="453" w:author="Kashim" w:date="2022-01-31T15:32:00Z">
            <w:rPr>
              <w:del w:id="454" w:author="Kashim" w:date="2022-01-31T15:27:00Z"/>
            </w:rPr>
          </w:rPrChange>
        </w:rPr>
        <w:pPrChange w:id="455" w:author="Kashim" w:date="2022-01-31T15:03:00Z">
          <w:pPr/>
        </w:pPrChange>
      </w:pPr>
      <w:del w:id="456" w:author="Kashim" w:date="2022-01-31T15:27:00Z">
        <w:r w:rsidRPr="00963F47" w:rsidDel="00723127">
          <w:rPr>
            <w:rFonts w:asciiTheme="minorHAnsi" w:hAnsiTheme="minorHAnsi"/>
            <w:sz w:val="24"/>
            <w:szCs w:val="24"/>
            <w:rPrChange w:id="457" w:author="Kashim" w:date="2022-01-31T15:32:00Z">
              <w:rPr/>
            </w:rPrChange>
          </w:rPr>
          <w:delText>we think we could allow more filters for the user to try</w:delText>
        </w:r>
      </w:del>
    </w:p>
    <w:p w14:paraId="0000001F" w14:textId="71DB22F6" w:rsidR="004D0E8B" w:rsidRPr="00963F47" w:rsidDel="00723127" w:rsidRDefault="00963F47">
      <w:pPr>
        <w:jc w:val="both"/>
        <w:rPr>
          <w:del w:id="458" w:author="Kashim" w:date="2022-01-31T15:27:00Z"/>
          <w:rFonts w:asciiTheme="minorHAnsi" w:hAnsiTheme="minorHAnsi"/>
          <w:sz w:val="24"/>
          <w:szCs w:val="24"/>
          <w:rPrChange w:id="459" w:author="Kashim" w:date="2022-01-31T15:32:00Z">
            <w:rPr>
              <w:del w:id="460" w:author="Kashim" w:date="2022-01-31T15:27:00Z"/>
            </w:rPr>
          </w:rPrChange>
        </w:rPr>
        <w:pPrChange w:id="461" w:author="Kashim" w:date="2022-01-31T15:03:00Z">
          <w:pPr/>
        </w:pPrChange>
      </w:pPr>
      <w:del w:id="462" w:author="Kashim" w:date="2022-01-31T15:27:00Z">
        <w:r w:rsidRPr="00963F47" w:rsidDel="00723127">
          <w:rPr>
            <w:rFonts w:asciiTheme="minorHAnsi" w:hAnsiTheme="minorHAnsi"/>
            <w:sz w:val="24"/>
            <w:szCs w:val="24"/>
            <w:rPrChange w:id="463" w:author="Kashim" w:date="2022-01-31T15:32:00Z">
              <w:rPr/>
            </w:rPrChange>
          </w:rPr>
          <w:delText>Could have filters such as movies, animals or they can try and guess only 3,4 or 5 letter words. Also allow the user to select a playlist to suit there music choice.</w:delText>
        </w:r>
      </w:del>
    </w:p>
    <w:p w14:paraId="00000020" w14:textId="47D6479B" w:rsidR="004D0E8B" w:rsidRPr="00963F47" w:rsidDel="00723127" w:rsidRDefault="004D0E8B">
      <w:pPr>
        <w:jc w:val="both"/>
        <w:rPr>
          <w:del w:id="464" w:author="Kashim" w:date="2022-01-31T15:27:00Z"/>
          <w:rFonts w:asciiTheme="minorHAnsi" w:hAnsiTheme="minorHAnsi"/>
          <w:sz w:val="24"/>
          <w:szCs w:val="24"/>
          <w:rPrChange w:id="465" w:author="Kashim" w:date="2022-01-31T15:32:00Z">
            <w:rPr>
              <w:del w:id="466" w:author="Kashim" w:date="2022-01-31T15:27:00Z"/>
            </w:rPr>
          </w:rPrChange>
        </w:rPr>
        <w:pPrChange w:id="467" w:author="Kashim" w:date="2022-01-31T15:03:00Z">
          <w:pPr/>
        </w:pPrChange>
      </w:pPr>
    </w:p>
    <w:p w14:paraId="00000021" w14:textId="77777777" w:rsidR="004D0E8B" w:rsidRPr="00963F47" w:rsidRDefault="00963F47">
      <w:pPr>
        <w:jc w:val="both"/>
        <w:rPr>
          <w:rFonts w:asciiTheme="minorHAnsi" w:hAnsiTheme="minorHAnsi"/>
          <w:sz w:val="24"/>
          <w:szCs w:val="24"/>
          <w:rPrChange w:id="468" w:author="Kashim" w:date="2022-01-31T15:32:00Z">
            <w:rPr/>
          </w:rPrChange>
        </w:rPr>
        <w:pPrChange w:id="469" w:author="Kashim" w:date="2022-01-31T15:03:00Z">
          <w:pPr/>
        </w:pPrChange>
      </w:pPr>
      <w:r w:rsidRPr="00963F47">
        <w:rPr>
          <w:rFonts w:asciiTheme="minorHAnsi" w:hAnsiTheme="minorHAnsi"/>
          <w:sz w:val="24"/>
          <w:szCs w:val="24"/>
          <w:rPrChange w:id="470" w:author="Kashim" w:date="2022-01-31T15:32:00Z">
            <w:rPr/>
          </w:rPrChange>
        </w:rPr>
        <w:t xml:space="preserve">Please see the links to our </w:t>
      </w:r>
      <w:proofErr w:type="spellStart"/>
      <w:r w:rsidRPr="00963F47">
        <w:rPr>
          <w:rFonts w:asciiTheme="minorHAnsi" w:hAnsiTheme="minorHAnsi"/>
          <w:sz w:val="24"/>
          <w:szCs w:val="24"/>
          <w:rPrChange w:id="471" w:author="Kashim" w:date="2022-01-31T15:32:00Z">
            <w:rPr/>
          </w:rPrChange>
        </w:rPr>
        <w:t>Guthub</w:t>
      </w:r>
      <w:proofErr w:type="spellEnd"/>
      <w:r w:rsidRPr="00963F47">
        <w:rPr>
          <w:rFonts w:asciiTheme="minorHAnsi" w:hAnsiTheme="minorHAnsi"/>
          <w:sz w:val="24"/>
          <w:szCs w:val="24"/>
          <w:rPrChange w:id="472" w:author="Kashim" w:date="2022-01-31T15:32:00Z">
            <w:rPr/>
          </w:rPrChange>
        </w:rPr>
        <w:t xml:space="preserve"> and website</w:t>
      </w:r>
    </w:p>
    <w:p w14:paraId="00000022" w14:textId="77777777" w:rsidR="004D0E8B" w:rsidRPr="00963F47" w:rsidRDefault="004D0E8B">
      <w:pPr>
        <w:jc w:val="both"/>
        <w:rPr>
          <w:rFonts w:asciiTheme="minorHAnsi" w:hAnsiTheme="minorHAnsi"/>
          <w:sz w:val="24"/>
          <w:szCs w:val="24"/>
          <w:rPrChange w:id="473" w:author="Kashim" w:date="2022-01-31T15:32:00Z">
            <w:rPr/>
          </w:rPrChange>
        </w:rPr>
        <w:pPrChange w:id="474" w:author="Kashim" w:date="2022-01-31T15:03:00Z">
          <w:pPr/>
        </w:pPrChange>
      </w:pPr>
    </w:p>
    <w:p w14:paraId="00000023" w14:textId="77777777" w:rsidR="004D0E8B" w:rsidRPr="00963F47" w:rsidRDefault="00963F47">
      <w:pPr>
        <w:jc w:val="both"/>
        <w:rPr>
          <w:rFonts w:asciiTheme="minorHAnsi" w:hAnsiTheme="minorHAnsi"/>
          <w:sz w:val="24"/>
          <w:szCs w:val="24"/>
          <w:rPrChange w:id="475" w:author="Kashim" w:date="2022-01-31T15:32:00Z">
            <w:rPr/>
          </w:rPrChange>
        </w:rPr>
        <w:pPrChange w:id="476" w:author="Kashim" w:date="2022-01-31T15:03:00Z">
          <w:pPr/>
        </w:pPrChange>
      </w:pPr>
      <w:r w:rsidRPr="00963F47">
        <w:rPr>
          <w:rFonts w:asciiTheme="minorHAnsi" w:hAnsiTheme="minorHAnsi"/>
          <w:sz w:val="24"/>
          <w:szCs w:val="24"/>
          <w:rPrChange w:id="477" w:author="Kashim" w:date="2022-01-31T15:32:00Z">
            <w:rPr/>
          </w:rPrChange>
        </w:rPr>
        <w:t xml:space="preserve">Thank you for </w:t>
      </w:r>
      <w:proofErr w:type="spellStart"/>
      <w:r w:rsidRPr="00963F47">
        <w:rPr>
          <w:rFonts w:asciiTheme="minorHAnsi" w:hAnsiTheme="minorHAnsi"/>
          <w:sz w:val="24"/>
          <w:szCs w:val="24"/>
          <w:rPrChange w:id="478" w:author="Kashim" w:date="2022-01-31T15:32:00Z">
            <w:rPr/>
          </w:rPrChange>
        </w:rPr>
        <w:t>you</w:t>
      </w:r>
      <w:proofErr w:type="spellEnd"/>
      <w:r w:rsidRPr="00963F47">
        <w:rPr>
          <w:rFonts w:asciiTheme="minorHAnsi" w:hAnsiTheme="minorHAnsi"/>
          <w:sz w:val="24"/>
          <w:szCs w:val="24"/>
          <w:rPrChange w:id="479" w:author="Kashim" w:date="2022-01-31T15:32:00Z">
            <w:rPr/>
          </w:rPrChange>
        </w:rPr>
        <w:t xml:space="preserve"> time, are there any </w:t>
      </w:r>
      <w:proofErr w:type="gramStart"/>
      <w:r w:rsidRPr="00963F47">
        <w:rPr>
          <w:rFonts w:asciiTheme="minorHAnsi" w:hAnsiTheme="minorHAnsi"/>
          <w:sz w:val="24"/>
          <w:szCs w:val="24"/>
          <w:rPrChange w:id="480" w:author="Kashim" w:date="2022-01-31T15:32:00Z">
            <w:rPr/>
          </w:rPrChange>
        </w:rPr>
        <w:t>questions ?</w:t>
      </w:r>
      <w:proofErr w:type="gramEnd"/>
    </w:p>
    <w:sectPr w:rsidR="004D0E8B" w:rsidRPr="00963F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shim">
    <w15:presenceInfo w15:providerId="None" w15:userId="Kash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8B"/>
    <w:rsid w:val="00142236"/>
    <w:rsid w:val="001D6491"/>
    <w:rsid w:val="003140FE"/>
    <w:rsid w:val="003A229A"/>
    <w:rsid w:val="004D0E8B"/>
    <w:rsid w:val="006419B5"/>
    <w:rsid w:val="00723127"/>
    <w:rsid w:val="00792F01"/>
    <w:rsid w:val="007B0428"/>
    <w:rsid w:val="00925C95"/>
    <w:rsid w:val="00963F47"/>
    <w:rsid w:val="00B227D8"/>
    <w:rsid w:val="00B575F3"/>
    <w:rsid w:val="00D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CB26"/>
  <w15:docId w15:val="{B7B63E44-37C6-4441-84E2-410E5AA2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91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92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F0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A229A"/>
    <w:pPr>
      <w:spacing w:line="240" w:lineRule="auto"/>
    </w:pPr>
  </w:style>
  <w:style w:type="character" w:customStyle="1" w:styleId="c-messagesender">
    <w:name w:val="c-message__sender"/>
    <w:basedOn w:val="DefaultParagraphFont"/>
    <w:rsid w:val="003A229A"/>
  </w:style>
  <w:style w:type="character" w:styleId="IntenseReference">
    <w:name w:val="Intense Reference"/>
    <w:basedOn w:val="DefaultParagraphFont"/>
    <w:uiPriority w:val="32"/>
    <w:qFormat/>
    <w:rsid w:val="00963F4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Dobson</cp:lastModifiedBy>
  <cp:revision>3</cp:revision>
  <dcterms:created xsi:type="dcterms:W3CDTF">2022-01-31T04:23:00Z</dcterms:created>
  <dcterms:modified xsi:type="dcterms:W3CDTF">2022-01-31T06:53:00Z</dcterms:modified>
</cp:coreProperties>
</file>